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386" w:rsidRPr="00431386" w:rsidRDefault="00431386" w:rsidP="00431386">
      <w:pPr>
        <w:shd w:val="clear" w:color="auto" w:fill="FFFFFF"/>
        <w:spacing w:after="89" w:line="781" w:lineRule="atLeast"/>
        <w:outlineLvl w:val="2"/>
        <w:rPr>
          <w:ins w:id="0" w:author="Дмитрий Огурецкий" w:date="2018-10-21T11:31:00Z"/>
          <w:rFonts w:ascii="Arial" w:eastAsia="Times New Roman" w:hAnsi="Arial" w:cs="Arial"/>
          <w:b/>
          <w:bCs/>
          <w:color w:val="191919"/>
          <w:sz w:val="54"/>
          <w:szCs w:val="54"/>
          <w:lang w:val="en-US"/>
        </w:rPr>
      </w:pPr>
      <w:ins w:id="1" w:author="Дмитрий Огурецкий" w:date="2018-10-21T11:31:00Z">
        <w:r w:rsidRPr="00431386">
          <w:rPr>
            <w:rFonts w:ascii="Arial" w:eastAsia="Times New Roman" w:hAnsi="Arial" w:cs="Arial"/>
            <w:b/>
            <w:bCs/>
            <w:color w:val="FF6600"/>
            <w:sz w:val="54"/>
            <w:szCs w:val="54"/>
          </w:rPr>
          <w:t>Руководство</w:t>
        </w:r>
        <w:r w:rsidRPr="00431386">
          <w:rPr>
            <w:rFonts w:ascii="Arial" w:eastAsia="Times New Roman" w:hAnsi="Arial" w:cs="Arial"/>
            <w:b/>
            <w:bCs/>
            <w:color w:val="FF6600"/>
            <w:sz w:val="54"/>
            <w:szCs w:val="54"/>
            <w:lang w:val="en-US"/>
          </w:rPr>
          <w:t xml:space="preserve"> </w:t>
        </w:r>
        <w:r w:rsidRPr="00431386">
          <w:rPr>
            <w:rFonts w:ascii="Arial" w:eastAsia="Times New Roman" w:hAnsi="Arial" w:cs="Arial"/>
            <w:b/>
            <w:bCs/>
            <w:color w:val="FF6600"/>
            <w:sz w:val="54"/>
            <w:szCs w:val="54"/>
          </w:rPr>
          <w:t>Редактора</w:t>
        </w:r>
        <w:r w:rsidRPr="00431386">
          <w:rPr>
            <w:rFonts w:ascii="Arial" w:eastAsia="Times New Roman" w:hAnsi="Arial" w:cs="Arial"/>
            <w:b/>
            <w:bCs/>
            <w:color w:val="FF6600"/>
            <w:sz w:val="54"/>
            <w:szCs w:val="54"/>
            <w:lang w:val="en-US"/>
          </w:rPr>
          <w:t xml:space="preserve"> </w:t>
        </w:r>
        <w:proofErr w:type="spellStart"/>
        <w:r w:rsidRPr="00431386">
          <w:rPr>
            <w:rFonts w:ascii="Arial" w:eastAsia="Times New Roman" w:hAnsi="Arial" w:cs="Arial"/>
            <w:b/>
            <w:bCs/>
            <w:color w:val="FF6600"/>
            <w:sz w:val="54"/>
            <w:szCs w:val="54"/>
            <w:lang w:val="en-US"/>
          </w:rPr>
          <w:t>Nextion</w:t>
        </w:r>
        <w:proofErr w:type="spellEnd"/>
      </w:ins>
    </w:p>
    <w:p w:rsidR="009C312B" w:rsidRPr="00945DEE" w:rsidRDefault="00431386">
      <w:pPr>
        <w:spacing w:before="24"/>
      </w:pPr>
      <w:r w:rsidRPr="00431386">
        <w:rPr>
          <w:b/>
          <w:sz w:val="18"/>
        </w:rPr>
        <w:t>Введение</w:t>
      </w:r>
      <w:r w:rsidR="00847A99" w:rsidRPr="00431386">
        <w:rPr>
          <w:sz w:val="18"/>
        </w:rPr>
        <w:t xml:space="preserve"> </w:t>
      </w:r>
      <w:proofErr w:type="gramStart"/>
      <w:r w:rsidRPr="00431386">
        <w:rPr>
          <w:sz w:val="18"/>
        </w:rPr>
        <w:t>Этот</w:t>
      </w:r>
      <w:proofErr w:type="gramEnd"/>
      <w:r w:rsidRPr="00431386">
        <w:rPr>
          <w:sz w:val="18"/>
        </w:rPr>
        <w:t xml:space="preserve"> документ </w:t>
      </w:r>
      <w:r>
        <w:rPr>
          <w:sz w:val="18"/>
        </w:rPr>
        <w:t>описывает</w:t>
      </w:r>
      <w:r w:rsidRPr="00431386">
        <w:rPr>
          <w:sz w:val="18"/>
        </w:rPr>
        <w:t xml:space="preserve"> различные функции редактора </w:t>
      </w:r>
      <w:proofErr w:type="spellStart"/>
      <w:r w:rsidRPr="00431386">
        <w:rPr>
          <w:sz w:val="18"/>
          <w:lang w:val="en-US"/>
        </w:rPr>
        <w:t>Nextion</w:t>
      </w:r>
      <w:proofErr w:type="spellEnd"/>
      <w:r w:rsidRPr="00431386">
        <w:rPr>
          <w:sz w:val="18"/>
        </w:rPr>
        <w:t>.</w:t>
      </w:r>
      <w:r w:rsidR="00847A99" w:rsidRPr="0050500F">
        <w:rPr>
          <w:sz w:val="18"/>
          <w:lang w:val="en-US"/>
        </w:rPr>
        <w:t> </w:t>
      </w:r>
      <w:r w:rsidR="00847A99" w:rsidRPr="00431386">
        <w:rPr>
          <w:sz w:val="18"/>
        </w:rPr>
        <w:t xml:space="preserve"> </w:t>
      </w:r>
      <w:r w:rsidRPr="00431386">
        <w:rPr>
          <w:sz w:val="18"/>
        </w:rPr>
        <w:t xml:space="preserve">Редактор </w:t>
      </w:r>
      <w:proofErr w:type="spellStart"/>
      <w:r w:rsidRPr="00431386">
        <w:rPr>
          <w:sz w:val="18"/>
          <w:lang w:val="en-US"/>
        </w:rPr>
        <w:t>Nextion</w:t>
      </w:r>
      <w:proofErr w:type="spellEnd"/>
      <w:r w:rsidRPr="00431386">
        <w:rPr>
          <w:sz w:val="18"/>
        </w:rPr>
        <w:t xml:space="preserve"> используется для быстрого создания </w:t>
      </w:r>
      <w:r w:rsidRPr="00431386">
        <w:rPr>
          <w:sz w:val="18"/>
          <w:lang w:val="en-US"/>
        </w:rPr>
        <w:t>GUI</w:t>
      </w:r>
      <w:r w:rsidRPr="00431386">
        <w:rPr>
          <w:sz w:val="18"/>
        </w:rPr>
        <w:t xml:space="preserve"> человеческого машинного интерфейса для устройств </w:t>
      </w:r>
      <w:proofErr w:type="spellStart"/>
      <w:r w:rsidRPr="00431386">
        <w:rPr>
          <w:sz w:val="18"/>
          <w:lang w:val="en-US"/>
        </w:rPr>
        <w:t>Nextion</w:t>
      </w:r>
      <w:proofErr w:type="spellEnd"/>
      <w:r w:rsidRPr="00431386">
        <w:rPr>
          <w:sz w:val="18"/>
        </w:rPr>
        <w:t xml:space="preserve"> </w:t>
      </w:r>
      <w:r w:rsidRPr="00431386">
        <w:rPr>
          <w:sz w:val="18"/>
          <w:lang w:val="en-US"/>
        </w:rPr>
        <w:t>HMI</w:t>
      </w:r>
      <w:r w:rsidRPr="00431386">
        <w:rPr>
          <w:sz w:val="18"/>
        </w:rPr>
        <w:t>.</w:t>
      </w:r>
      <w:r w:rsidR="00847A99" w:rsidRPr="00431386">
        <w:rPr>
          <w:sz w:val="18"/>
        </w:rPr>
        <w:t xml:space="preserve"> </w:t>
      </w:r>
      <w:r w:rsidRPr="00431386">
        <w:rPr>
          <w:sz w:val="18"/>
        </w:rPr>
        <w:t xml:space="preserve">Таким образом, </w:t>
      </w:r>
      <w:r w:rsidRPr="00431386">
        <w:rPr>
          <w:sz w:val="18"/>
          <w:lang w:val="en-US"/>
        </w:rPr>
        <w:t>GUI</w:t>
      </w:r>
      <w:r w:rsidRPr="00431386">
        <w:rPr>
          <w:sz w:val="18"/>
        </w:rPr>
        <w:t xml:space="preserve"> может быть создан в течение нескольких часов, а не недель, и дней, а не месяцев. Поэтому, хотя мы не будем освещать основы, такие как открытие файла, мы будем </w:t>
      </w:r>
      <w:r w:rsidR="00945DEE">
        <w:rPr>
          <w:sz w:val="18"/>
        </w:rPr>
        <w:t>нацелены</w:t>
      </w:r>
      <w:r w:rsidRPr="00431386">
        <w:rPr>
          <w:sz w:val="18"/>
        </w:rPr>
        <w:t xml:space="preserve"> на то, что может оказаться полезным, или напоминания</w:t>
      </w:r>
      <w:r w:rsidR="00945DEE">
        <w:rPr>
          <w:sz w:val="18"/>
        </w:rPr>
        <w:t>, которые</w:t>
      </w:r>
      <w:r w:rsidRPr="00431386">
        <w:rPr>
          <w:sz w:val="18"/>
        </w:rPr>
        <w:t xml:space="preserve"> </w:t>
      </w:r>
      <w:r w:rsidR="00945DEE">
        <w:rPr>
          <w:sz w:val="18"/>
        </w:rPr>
        <w:t>необходимы</w:t>
      </w:r>
      <w:r w:rsidRPr="00431386">
        <w:rPr>
          <w:sz w:val="18"/>
        </w:rPr>
        <w:t>.</w:t>
      </w:r>
      <w:r w:rsidR="00847A99" w:rsidRPr="00431386">
        <w:rPr>
          <w:sz w:val="18"/>
        </w:rPr>
        <w:t xml:space="preserve"> </w:t>
      </w:r>
    </w:p>
    <w:p w:rsidR="00945DEE" w:rsidRDefault="00945DEE">
      <w:pPr>
        <w:spacing w:before="18"/>
        <w:rPr>
          <w:b/>
          <w:sz w:val="18"/>
          <w:lang w:val="en-US"/>
        </w:rPr>
      </w:pPr>
      <w:proofErr w:type="spellStart"/>
      <w:r w:rsidRPr="00945DEE">
        <w:rPr>
          <w:b/>
          <w:sz w:val="18"/>
          <w:lang w:val="en-US"/>
        </w:rPr>
        <w:t>Требования</w:t>
      </w:r>
      <w:proofErr w:type="spellEnd"/>
    </w:p>
    <w:p w:rsidR="00945DEE" w:rsidRPr="00945DEE" w:rsidRDefault="00945DEE" w:rsidP="00945DEE">
      <w:pPr>
        <w:pStyle w:val="a5"/>
        <w:numPr>
          <w:ilvl w:val="0"/>
          <w:numId w:val="1"/>
        </w:numPr>
        <w:spacing w:before="18"/>
        <w:rPr>
          <w:sz w:val="18"/>
        </w:rPr>
      </w:pPr>
      <w:r w:rsidRPr="00945DEE">
        <w:rPr>
          <w:sz w:val="18"/>
        </w:rPr>
        <w:t xml:space="preserve">Операционная система </w:t>
      </w:r>
      <w:proofErr w:type="spellStart"/>
      <w:r w:rsidRPr="00945DEE">
        <w:rPr>
          <w:sz w:val="18"/>
        </w:rPr>
        <w:t>Windows</w:t>
      </w:r>
      <w:proofErr w:type="spellEnd"/>
      <w:r w:rsidRPr="00945DEE">
        <w:rPr>
          <w:sz w:val="18"/>
        </w:rPr>
        <w:t xml:space="preserve"> (XP или выше). Пользователи должны знать и иметь возможность использовать свою ОС </w:t>
      </w:r>
      <w:proofErr w:type="spellStart"/>
      <w:r w:rsidRPr="00945DEE">
        <w:rPr>
          <w:sz w:val="18"/>
        </w:rPr>
        <w:t>Windows</w:t>
      </w:r>
      <w:proofErr w:type="spellEnd"/>
      <w:r w:rsidRPr="00945DEE">
        <w:rPr>
          <w:sz w:val="18"/>
        </w:rPr>
        <w:t xml:space="preserve">. Поддержка </w:t>
      </w:r>
      <w:proofErr w:type="spellStart"/>
      <w:r w:rsidRPr="00945DEE">
        <w:rPr>
          <w:sz w:val="18"/>
        </w:rPr>
        <w:t>Windows</w:t>
      </w:r>
      <w:proofErr w:type="spellEnd"/>
      <w:r w:rsidRPr="00945DEE">
        <w:rPr>
          <w:sz w:val="18"/>
        </w:rPr>
        <w:t xml:space="preserve"> выходит за рамки </w:t>
      </w:r>
      <w:proofErr w:type="spellStart"/>
      <w:r w:rsidRPr="00945DEE">
        <w:rPr>
          <w:sz w:val="18"/>
        </w:rPr>
        <w:t>Nextion</w:t>
      </w:r>
      <w:proofErr w:type="spellEnd"/>
      <w:r w:rsidRPr="00945DEE">
        <w:rPr>
          <w:sz w:val="18"/>
        </w:rPr>
        <w:t>.</w:t>
      </w:r>
    </w:p>
    <w:p w:rsidR="00945DEE" w:rsidRPr="00945DEE" w:rsidRDefault="00945DEE" w:rsidP="00945DEE">
      <w:pPr>
        <w:pStyle w:val="a5"/>
        <w:numPr>
          <w:ilvl w:val="0"/>
          <w:numId w:val="1"/>
        </w:numPr>
        <w:spacing w:before="18"/>
        <w:rPr>
          <w:sz w:val="18"/>
        </w:rPr>
      </w:pPr>
      <w:r w:rsidRPr="00945DEE">
        <w:rPr>
          <w:sz w:val="18"/>
        </w:rPr>
        <w:t>Установлены сборки .NET 3.5. При необходимости, скачать и установить .</w:t>
      </w:r>
      <w:proofErr w:type="spellStart"/>
      <w:r w:rsidRPr="00945DEE">
        <w:rPr>
          <w:sz w:val="18"/>
        </w:rPr>
        <w:t>Net</w:t>
      </w:r>
      <w:proofErr w:type="spellEnd"/>
      <w:r w:rsidRPr="00945DEE">
        <w:rPr>
          <w:sz w:val="18"/>
        </w:rPr>
        <w:t xml:space="preserve"> 3.5 с </w:t>
      </w:r>
      <w:r w:rsidRPr="0050500F">
        <w:rPr>
          <w:sz w:val="18"/>
          <w:lang w:val="en-US"/>
        </w:rPr>
        <w:t>Microsoft</w:t>
      </w:r>
      <w:r w:rsidRPr="00945DEE">
        <w:rPr>
          <w:sz w:val="18"/>
        </w:rPr>
        <w:t xml:space="preserve"> </w:t>
      </w:r>
      <w:r w:rsidRPr="0050500F">
        <w:rPr>
          <w:sz w:val="18"/>
          <w:lang w:val="en-US"/>
        </w:rPr>
        <w:t>Website</w:t>
      </w:r>
      <w:r w:rsidRPr="00945DEE">
        <w:rPr>
          <w:sz w:val="18"/>
        </w:rPr>
        <w:t xml:space="preserve"> [</w:t>
      </w:r>
      <w:r w:rsidRPr="0050500F">
        <w:rPr>
          <w:sz w:val="18"/>
          <w:lang w:val="en-US"/>
        </w:rPr>
        <w:t>here</w:t>
      </w:r>
      <w:r w:rsidRPr="00945DEE">
        <w:rPr>
          <w:sz w:val="18"/>
        </w:rPr>
        <w:t>].</w:t>
      </w:r>
    </w:p>
    <w:p w:rsidR="00945DEE" w:rsidRPr="00945DEE" w:rsidRDefault="00945DEE" w:rsidP="00945DEE">
      <w:pPr>
        <w:pStyle w:val="a5"/>
        <w:numPr>
          <w:ilvl w:val="0"/>
          <w:numId w:val="1"/>
        </w:numPr>
        <w:spacing w:before="18"/>
        <w:rPr>
          <w:sz w:val="18"/>
        </w:rPr>
      </w:pPr>
      <w:r w:rsidRPr="00945DEE">
        <w:rPr>
          <w:sz w:val="18"/>
        </w:rPr>
        <w:t xml:space="preserve">Базовые навыки программирования являются необходимыми. Набор инструкций </w:t>
      </w:r>
      <w:proofErr w:type="spellStart"/>
      <w:r w:rsidRPr="00945DEE">
        <w:rPr>
          <w:sz w:val="18"/>
        </w:rPr>
        <w:t>Nextion</w:t>
      </w:r>
      <w:proofErr w:type="spellEnd"/>
      <w:r w:rsidRPr="00945DEE">
        <w:rPr>
          <w:sz w:val="18"/>
        </w:rPr>
        <w:t xml:space="preserve"> состоит из текстовых команд ASCII и двоичных возвращаемых данных. Событие </w:t>
      </w:r>
      <w:proofErr w:type="spellStart"/>
      <w:r w:rsidRPr="00945DEE">
        <w:rPr>
          <w:sz w:val="18"/>
        </w:rPr>
        <w:t>Touch</w:t>
      </w:r>
      <w:proofErr w:type="spellEnd"/>
      <w:r w:rsidRPr="00945DEE">
        <w:rPr>
          <w:sz w:val="18"/>
        </w:rPr>
        <w:t xml:space="preserve"> компонента "</w:t>
      </w:r>
      <w:proofErr w:type="spellStart"/>
      <w:r w:rsidRPr="00945DEE">
        <w:rPr>
          <w:sz w:val="18"/>
        </w:rPr>
        <w:t>Send</w:t>
      </w:r>
      <w:proofErr w:type="spellEnd"/>
      <w:r w:rsidRPr="00945DEE">
        <w:rPr>
          <w:sz w:val="18"/>
        </w:rPr>
        <w:t xml:space="preserve"> </w:t>
      </w:r>
      <w:proofErr w:type="spellStart"/>
      <w:r w:rsidRPr="00945DEE">
        <w:rPr>
          <w:sz w:val="18"/>
        </w:rPr>
        <w:t>Component</w:t>
      </w:r>
      <w:proofErr w:type="spellEnd"/>
      <w:r w:rsidRPr="00945DEE">
        <w:rPr>
          <w:sz w:val="18"/>
        </w:rPr>
        <w:t xml:space="preserve"> ID" может использоваться для переноса задач программирования на MCU пользователя.</w:t>
      </w:r>
    </w:p>
    <w:p w:rsidR="009C312B" w:rsidRPr="00B576A1" w:rsidRDefault="00945DEE" w:rsidP="00B576A1">
      <w:pPr>
        <w:pStyle w:val="a5"/>
        <w:numPr>
          <w:ilvl w:val="0"/>
          <w:numId w:val="1"/>
        </w:numPr>
        <w:spacing w:before="18"/>
        <w:rPr>
          <w:sz w:val="18"/>
        </w:rPr>
      </w:pPr>
      <w:r w:rsidRPr="00945DEE">
        <w:rPr>
          <w:sz w:val="18"/>
        </w:rPr>
        <w:t xml:space="preserve">Таким образом, быстрое создание HMI GUI для </w:t>
      </w:r>
      <w:proofErr w:type="spellStart"/>
      <w:r w:rsidRPr="00945DEE">
        <w:rPr>
          <w:sz w:val="18"/>
        </w:rPr>
        <w:t>Nextion</w:t>
      </w:r>
      <w:proofErr w:type="spellEnd"/>
      <w:r w:rsidRPr="00945DEE">
        <w:rPr>
          <w:sz w:val="18"/>
        </w:rPr>
        <w:t xml:space="preserve"> не требует экстремальных навыков – но базовые навыки программирования </w:t>
      </w:r>
      <w:r>
        <w:rPr>
          <w:sz w:val="18"/>
        </w:rPr>
        <w:t>приветствуются</w:t>
      </w:r>
      <w:r w:rsidRPr="00945DEE">
        <w:rPr>
          <w:sz w:val="18"/>
        </w:rPr>
        <w:t xml:space="preserve">. </w:t>
      </w:r>
      <w:proofErr w:type="spellStart"/>
      <w:r w:rsidR="00B576A1">
        <w:rPr>
          <w:sz w:val="18"/>
        </w:rPr>
        <w:t>Зпрограммировав</w:t>
      </w:r>
      <w:proofErr w:type="spellEnd"/>
      <w:r w:rsidR="00B576A1">
        <w:rPr>
          <w:sz w:val="18"/>
        </w:rPr>
        <w:t xml:space="preserve"> </w:t>
      </w:r>
      <w:proofErr w:type="spellStart"/>
      <w:r w:rsidR="00B576A1">
        <w:rPr>
          <w:sz w:val="18"/>
        </w:rPr>
        <w:t>Nextion</w:t>
      </w:r>
      <w:proofErr w:type="spellEnd"/>
      <w:r w:rsidR="00B576A1">
        <w:rPr>
          <w:sz w:val="18"/>
        </w:rPr>
        <w:t xml:space="preserve"> логику</w:t>
      </w:r>
      <w:r w:rsidRPr="00945DEE">
        <w:rPr>
          <w:sz w:val="18"/>
        </w:rPr>
        <w:t>, после этого потребители должны иметь учредител</w:t>
      </w:r>
      <w:r w:rsidR="00B576A1">
        <w:rPr>
          <w:sz w:val="18"/>
        </w:rPr>
        <w:t>ьство в программировании</w:t>
      </w:r>
      <w:r w:rsidRPr="00945DEE">
        <w:rPr>
          <w:sz w:val="18"/>
        </w:rPr>
        <w:t>.</w:t>
      </w:r>
      <w:r w:rsidR="00B576A1" w:rsidRPr="00B576A1">
        <w:rPr>
          <w:sz w:val="18"/>
        </w:rPr>
        <w:t xml:space="preserve"> </w:t>
      </w:r>
    </w:p>
    <w:p w:rsidR="009C312B" w:rsidRDefault="00B576A1">
      <w:r w:rsidRPr="00B576A1">
        <w:rPr>
          <w:sz w:val="18"/>
        </w:rPr>
        <w:t>Примечание: установка в других операционных системах может быть выполнена успешно, но официально не поддерживается и выходит за рамки любого руководства.</w:t>
      </w:r>
      <w:r w:rsidR="00847A99" w:rsidRPr="00B576A1">
        <w:rPr>
          <w:sz w:val="18"/>
        </w:rPr>
        <w:t xml:space="preserve">    </w:t>
      </w:r>
      <w:r w:rsidR="00847A99">
        <w:rPr>
          <w:sz w:val="18"/>
        </w:rPr>
        <w:t xml:space="preserve">   </w:t>
      </w:r>
    </w:p>
    <w:p w:rsidR="009C312B" w:rsidRDefault="009C312B"/>
    <w:p w:rsidR="00B576A1" w:rsidRPr="00A0461F" w:rsidRDefault="00B576A1" w:rsidP="00B576A1">
      <w:pPr>
        <w:spacing w:before="21"/>
        <w:rPr>
          <w:b/>
          <w:sz w:val="18"/>
        </w:rPr>
      </w:pPr>
      <w:r w:rsidRPr="00A0461F">
        <w:rPr>
          <w:b/>
          <w:sz w:val="18"/>
        </w:rPr>
        <w:t xml:space="preserve">Загрузка редактора </w:t>
      </w:r>
      <w:proofErr w:type="spellStart"/>
      <w:r w:rsidRPr="00B576A1">
        <w:rPr>
          <w:b/>
          <w:sz w:val="18"/>
          <w:lang w:val="en-US"/>
        </w:rPr>
        <w:t>Nextion</w:t>
      </w:r>
      <w:proofErr w:type="spellEnd"/>
    </w:p>
    <w:p w:rsidR="00B576A1" w:rsidRPr="00A0461F" w:rsidRDefault="00B576A1" w:rsidP="00B576A1">
      <w:pPr>
        <w:spacing w:before="21"/>
        <w:rPr>
          <w:b/>
          <w:sz w:val="18"/>
        </w:rPr>
      </w:pPr>
      <w:r w:rsidRPr="00A0461F">
        <w:rPr>
          <w:b/>
          <w:sz w:val="18"/>
        </w:rPr>
        <w:t xml:space="preserve">Последняя версия </w:t>
      </w:r>
      <w:proofErr w:type="spellStart"/>
      <w:r w:rsidRPr="00B576A1">
        <w:rPr>
          <w:b/>
          <w:sz w:val="18"/>
          <w:lang w:val="en-US"/>
        </w:rPr>
        <w:t>Nextion</w:t>
      </w:r>
      <w:proofErr w:type="spellEnd"/>
      <w:r w:rsidRPr="00A0461F">
        <w:rPr>
          <w:b/>
          <w:sz w:val="18"/>
        </w:rPr>
        <w:t xml:space="preserve"> редактор можно скачать [здесь].</w:t>
      </w:r>
    </w:p>
    <w:p w:rsidR="00B576A1" w:rsidRPr="00B576A1" w:rsidRDefault="00B576A1" w:rsidP="00B576A1">
      <w:pPr>
        <w:spacing w:before="21"/>
        <w:rPr>
          <w:sz w:val="18"/>
        </w:rPr>
      </w:pPr>
      <w:r w:rsidRPr="00B576A1">
        <w:rPr>
          <w:sz w:val="18"/>
        </w:rPr>
        <w:t xml:space="preserve">Для загрузки доступны две версии программы </w:t>
      </w:r>
      <w:proofErr w:type="spellStart"/>
      <w:r w:rsidRPr="00B576A1">
        <w:rPr>
          <w:sz w:val="18"/>
          <w:lang w:val="en-US"/>
        </w:rPr>
        <w:t>nextion</w:t>
      </w:r>
      <w:proofErr w:type="spellEnd"/>
      <w:r w:rsidRPr="00B576A1">
        <w:rPr>
          <w:sz w:val="18"/>
        </w:rPr>
        <w:t>-</w:t>
      </w:r>
      <w:r w:rsidRPr="00B576A1">
        <w:rPr>
          <w:sz w:val="18"/>
          <w:lang w:val="en-US"/>
        </w:rPr>
        <w:t>setup</w:t>
      </w:r>
      <w:r>
        <w:rPr>
          <w:sz w:val="18"/>
        </w:rPr>
        <w:t>.</w:t>
      </w:r>
    </w:p>
    <w:p w:rsidR="00B576A1" w:rsidRPr="00B576A1" w:rsidRDefault="00B576A1" w:rsidP="00B576A1">
      <w:pPr>
        <w:pStyle w:val="a5"/>
        <w:numPr>
          <w:ilvl w:val="0"/>
          <w:numId w:val="2"/>
        </w:numPr>
        <w:spacing w:before="21"/>
        <w:rPr>
          <w:sz w:val="18"/>
        </w:rPr>
      </w:pPr>
      <w:r w:rsidRPr="00B576A1">
        <w:rPr>
          <w:sz w:val="18"/>
        </w:rPr>
        <w:t xml:space="preserve">Версия </w:t>
      </w:r>
      <w:r w:rsidRPr="00B576A1">
        <w:rPr>
          <w:sz w:val="18"/>
          <w:lang w:val="en-US"/>
        </w:rPr>
        <w:t>EXE</w:t>
      </w:r>
      <w:r w:rsidRPr="00B576A1">
        <w:rPr>
          <w:sz w:val="18"/>
        </w:rPr>
        <w:t xml:space="preserve"> устанавливается через </w:t>
      </w:r>
      <w:r w:rsidRPr="00B576A1">
        <w:rPr>
          <w:sz w:val="18"/>
          <w:lang w:val="en-US"/>
        </w:rPr>
        <w:t>Windows</w:t>
      </w:r>
      <w:r w:rsidRPr="00B576A1">
        <w:rPr>
          <w:sz w:val="18"/>
        </w:rPr>
        <w:t xml:space="preserve"> </w:t>
      </w:r>
      <w:r w:rsidRPr="00B576A1">
        <w:rPr>
          <w:sz w:val="18"/>
          <w:lang w:val="en-US"/>
        </w:rPr>
        <w:t>MSI</w:t>
      </w:r>
      <w:r w:rsidRPr="00B576A1">
        <w:rPr>
          <w:sz w:val="18"/>
        </w:rPr>
        <w:t xml:space="preserve"> для более автоматической установки. Только одна версия редактора </w:t>
      </w:r>
      <w:proofErr w:type="spellStart"/>
      <w:r w:rsidRPr="00B576A1">
        <w:rPr>
          <w:sz w:val="18"/>
          <w:lang w:val="en-US"/>
        </w:rPr>
        <w:t>Nextion</w:t>
      </w:r>
      <w:proofErr w:type="spellEnd"/>
      <w:r w:rsidRPr="00B576A1">
        <w:rPr>
          <w:sz w:val="18"/>
        </w:rPr>
        <w:t xml:space="preserve"> может быть зарегистрирована одновременно через версию </w:t>
      </w:r>
      <w:r w:rsidRPr="00B576A1">
        <w:rPr>
          <w:sz w:val="18"/>
          <w:lang w:val="en-US"/>
        </w:rPr>
        <w:t>EXE</w:t>
      </w:r>
      <w:r w:rsidRPr="00B576A1">
        <w:rPr>
          <w:sz w:val="18"/>
        </w:rPr>
        <w:t xml:space="preserve">. При обновлении в редакторе </w:t>
      </w:r>
      <w:proofErr w:type="spellStart"/>
      <w:r w:rsidRPr="00B576A1">
        <w:rPr>
          <w:sz w:val="18"/>
          <w:lang w:val="en-US"/>
        </w:rPr>
        <w:t>Nextion</w:t>
      </w:r>
      <w:proofErr w:type="spellEnd"/>
      <w:r w:rsidRPr="00B576A1">
        <w:rPr>
          <w:sz w:val="18"/>
        </w:rPr>
        <w:t xml:space="preserve">, </w:t>
      </w:r>
      <w:r w:rsidRPr="00B576A1">
        <w:rPr>
          <w:sz w:val="18"/>
          <w:lang w:val="en-US"/>
        </w:rPr>
        <w:t>Auto</w:t>
      </w:r>
      <w:r w:rsidRPr="00B576A1">
        <w:rPr>
          <w:sz w:val="18"/>
        </w:rPr>
        <w:t xml:space="preserve"> </w:t>
      </w:r>
      <w:r w:rsidRPr="00B576A1">
        <w:rPr>
          <w:sz w:val="18"/>
          <w:lang w:val="en-US"/>
        </w:rPr>
        <w:t>Update</w:t>
      </w:r>
      <w:r w:rsidRPr="00B576A1">
        <w:rPr>
          <w:sz w:val="18"/>
        </w:rPr>
        <w:t xml:space="preserve"> установит версию </w:t>
      </w:r>
      <w:r w:rsidRPr="00B576A1">
        <w:rPr>
          <w:sz w:val="18"/>
          <w:lang w:val="en-US"/>
        </w:rPr>
        <w:t>EXE</w:t>
      </w:r>
    </w:p>
    <w:p w:rsidR="00B576A1" w:rsidRPr="00B576A1" w:rsidRDefault="00B576A1" w:rsidP="00B576A1">
      <w:pPr>
        <w:pStyle w:val="a5"/>
        <w:numPr>
          <w:ilvl w:val="0"/>
          <w:numId w:val="2"/>
        </w:numPr>
        <w:spacing w:before="21"/>
        <w:rPr>
          <w:sz w:val="18"/>
          <w:lang w:val="en-US"/>
        </w:rPr>
      </w:pPr>
      <w:r w:rsidRPr="00B576A1">
        <w:rPr>
          <w:sz w:val="18"/>
        </w:rPr>
        <w:t xml:space="preserve">Версия </w:t>
      </w:r>
      <w:r w:rsidRPr="00B576A1">
        <w:rPr>
          <w:sz w:val="18"/>
          <w:lang w:val="en-US"/>
        </w:rPr>
        <w:t>ZIP</w:t>
      </w:r>
      <w:r w:rsidRPr="00B576A1">
        <w:rPr>
          <w:sz w:val="18"/>
        </w:rPr>
        <w:t xml:space="preserve"> может быть распакована в выбранную пользователем папку и запущена непосредственно из этой папки. Для поддержания нескольких версий редактора </w:t>
      </w:r>
      <w:proofErr w:type="spellStart"/>
      <w:r w:rsidRPr="00B576A1">
        <w:rPr>
          <w:sz w:val="18"/>
          <w:lang w:val="en-US"/>
        </w:rPr>
        <w:t>Nextion</w:t>
      </w:r>
      <w:proofErr w:type="spellEnd"/>
      <w:r w:rsidRPr="00B576A1">
        <w:rPr>
          <w:sz w:val="18"/>
        </w:rPr>
        <w:t xml:space="preserve"> рекомендуется использовать версию </w:t>
      </w:r>
      <w:r w:rsidRPr="00B576A1">
        <w:rPr>
          <w:sz w:val="18"/>
          <w:lang w:val="en-US"/>
        </w:rPr>
        <w:t>ZIP</w:t>
      </w:r>
      <w:r w:rsidRPr="00B576A1">
        <w:rPr>
          <w:sz w:val="18"/>
        </w:rPr>
        <w:t xml:space="preserve">. При обновлении в редакторе </w:t>
      </w:r>
      <w:proofErr w:type="spellStart"/>
      <w:r w:rsidRPr="00B576A1">
        <w:rPr>
          <w:sz w:val="18"/>
          <w:lang w:val="en-US"/>
        </w:rPr>
        <w:t>Nextion</w:t>
      </w:r>
      <w:proofErr w:type="spellEnd"/>
      <w:r w:rsidRPr="00B576A1">
        <w:rPr>
          <w:sz w:val="18"/>
        </w:rPr>
        <w:t xml:space="preserve">, обновление вручную запустит ваш веб-браузер на странице загрузки, так что вы можете загрузить версию </w:t>
      </w:r>
      <w:r w:rsidRPr="00B576A1">
        <w:rPr>
          <w:sz w:val="18"/>
          <w:lang w:val="en-US"/>
        </w:rPr>
        <w:t>ZIP</w:t>
      </w:r>
    </w:p>
    <w:p w:rsidR="00B576A1" w:rsidRDefault="00B576A1" w:rsidP="00B576A1">
      <w:pPr>
        <w:pStyle w:val="4"/>
        <w:shd w:val="clear" w:color="auto" w:fill="FFFFFF"/>
        <w:spacing w:before="264" w:after="36"/>
        <w:rPr>
          <w:rFonts w:ascii="Arial" w:hAnsi="Arial" w:cs="Arial"/>
          <w:color w:val="191919"/>
          <w:sz w:val="27"/>
          <w:szCs w:val="27"/>
        </w:rPr>
      </w:pPr>
      <w:r>
        <w:rPr>
          <w:rFonts w:ascii="Arial" w:hAnsi="Arial" w:cs="Arial"/>
          <w:color w:val="191919"/>
          <w:sz w:val="27"/>
          <w:szCs w:val="27"/>
        </w:rPr>
        <w:t>Части к этому документу</w:t>
      </w:r>
    </w:p>
    <w:p w:rsidR="00B576A1" w:rsidRPr="00B576A1" w:rsidRDefault="00B576A1" w:rsidP="00B576A1">
      <w:pPr>
        <w:pStyle w:val="a5"/>
        <w:numPr>
          <w:ilvl w:val="0"/>
          <w:numId w:val="2"/>
        </w:numPr>
        <w:spacing w:before="21"/>
        <w:rPr>
          <w:sz w:val="18"/>
        </w:rPr>
      </w:pPr>
      <w:r w:rsidRPr="00B576A1">
        <w:rPr>
          <w:sz w:val="18"/>
        </w:rPr>
        <w:t xml:space="preserve">Основной Интерфейсом Редактора </w:t>
      </w:r>
      <w:proofErr w:type="spellStart"/>
      <w:r w:rsidRPr="00B576A1">
        <w:rPr>
          <w:sz w:val="18"/>
        </w:rPr>
        <w:t>Nextion</w:t>
      </w:r>
      <w:proofErr w:type="spellEnd"/>
      <w:r w:rsidRPr="00B576A1">
        <w:rPr>
          <w:sz w:val="18"/>
        </w:rPr>
        <w:t xml:space="preserve"> ... &lt;</w:t>
      </w:r>
      <w:hyperlink r:id="rId5" w:anchor="part1" w:history="1">
        <w:r w:rsidRPr="00B576A1">
          <w:rPr>
            <w:sz w:val="18"/>
          </w:rPr>
          <w:t>перейти</w:t>
        </w:r>
      </w:hyperlink>
      <w:r w:rsidRPr="00B576A1">
        <w:rPr>
          <w:sz w:val="18"/>
        </w:rPr>
        <w:t>&gt;</w:t>
      </w:r>
    </w:p>
    <w:p w:rsidR="00B576A1" w:rsidRPr="00B576A1" w:rsidRDefault="00B576A1" w:rsidP="00B576A1">
      <w:pPr>
        <w:pStyle w:val="a5"/>
        <w:numPr>
          <w:ilvl w:val="0"/>
          <w:numId w:val="2"/>
        </w:numPr>
        <w:spacing w:before="21"/>
        <w:rPr>
          <w:sz w:val="18"/>
        </w:rPr>
      </w:pPr>
      <w:r w:rsidRPr="00B576A1">
        <w:rPr>
          <w:sz w:val="18"/>
        </w:rPr>
        <w:t>Отладка Симулятор Обзор ... &lt;</w:t>
      </w:r>
      <w:hyperlink r:id="rId6" w:anchor="part2" w:history="1">
        <w:r w:rsidRPr="00B576A1">
          <w:rPr>
            <w:sz w:val="18"/>
          </w:rPr>
          <w:t>перейти</w:t>
        </w:r>
      </w:hyperlink>
      <w:r w:rsidRPr="00B576A1">
        <w:rPr>
          <w:sz w:val="18"/>
        </w:rPr>
        <w:t>&gt;</w:t>
      </w:r>
    </w:p>
    <w:p w:rsidR="009C312B" w:rsidRPr="00B576A1" w:rsidRDefault="00B576A1" w:rsidP="00B576A1">
      <w:pPr>
        <w:pStyle w:val="a5"/>
        <w:spacing w:before="21"/>
        <w:rPr>
          <w:sz w:val="18"/>
        </w:rPr>
      </w:pPr>
      <w:r w:rsidRPr="00B576A1">
        <w:rPr>
          <w:sz w:val="18"/>
        </w:rPr>
        <w:t>Хочу укороченный вариант: попробовать </w:t>
      </w:r>
      <w:hyperlink r:id="rId7" w:history="1">
        <w:r w:rsidRPr="00B576A1">
          <w:rPr>
            <w:sz w:val="18"/>
          </w:rPr>
          <w:t xml:space="preserve">в </w:t>
        </w:r>
        <w:proofErr w:type="spellStart"/>
        <w:r w:rsidRPr="00B576A1">
          <w:rPr>
            <w:sz w:val="18"/>
          </w:rPr>
          <w:t>Nextion</w:t>
        </w:r>
        <w:proofErr w:type="spellEnd"/>
        <w:r w:rsidRPr="00B576A1">
          <w:rPr>
            <w:sz w:val="18"/>
          </w:rPr>
          <w:t xml:space="preserve"> редактора: краткий обзор</w:t>
        </w:r>
      </w:hyperlink>
    </w:p>
    <w:p w:rsidR="009C312B" w:rsidRPr="00B576A1" w:rsidRDefault="00847A99">
      <w:pPr>
        <w:spacing w:before="21"/>
      </w:pPr>
      <w:r w:rsidRPr="0050500F">
        <w:rPr>
          <w:sz w:val="18"/>
          <w:lang w:val="en-US"/>
        </w:rPr>
        <w:t> </w:t>
      </w:r>
      <w:r w:rsidRPr="00B576A1">
        <w:rPr>
          <w:sz w:val="18"/>
        </w:rPr>
        <w:t xml:space="preserve"> </w:t>
      </w:r>
    </w:p>
    <w:p w:rsidR="009C312B" w:rsidRPr="0050500F" w:rsidRDefault="00B576A1">
      <w:pPr>
        <w:spacing w:before="30"/>
        <w:rPr>
          <w:lang w:val="en-US"/>
        </w:rPr>
      </w:pPr>
      <w:proofErr w:type="spellStart"/>
      <w:r w:rsidRPr="00B576A1">
        <w:rPr>
          <w:b/>
          <w:sz w:val="36"/>
          <w:lang w:val="en-US"/>
        </w:rPr>
        <w:lastRenderedPageBreak/>
        <w:t>Главный</w:t>
      </w:r>
      <w:proofErr w:type="spellEnd"/>
      <w:r w:rsidRPr="00B576A1">
        <w:rPr>
          <w:b/>
          <w:sz w:val="36"/>
          <w:lang w:val="en-US"/>
        </w:rPr>
        <w:t xml:space="preserve"> </w:t>
      </w:r>
      <w:proofErr w:type="spellStart"/>
      <w:r w:rsidRPr="00B576A1">
        <w:rPr>
          <w:b/>
          <w:sz w:val="36"/>
          <w:lang w:val="en-US"/>
        </w:rPr>
        <w:t>Интерфейс</w:t>
      </w:r>
      <w:proofErr w:type="spellEnd"/>
      <w:r w:rsidRPr="00B576A1">
        <w:rPr>
          <w:b/>
          <w:sz w:val="36"/>
          <w:lang w:val="en-US"/>
        </w:rPr>
        <w:t xml:space="preserve"> </w:t>
      </w:r>
      <w:proofErr w:type="spellStart"/>
      <w:r w:rsidRPr="00B576A1">
        <w:rPr>
          <w:b/>
          <w:sz w:val="36"/>
          <w:lang w:val="en-US"/>
        </w:rPr>
        <w:t>Nextion</w:t>
      </w:r>
      <w:proofErr w:type="spellEnd"/>
      <w:r w:rsidRPr="00B576A1">
        <w:rPr>
          <w:b/>
          <w:sz w:val="36"/>
          <w:lang w:val="en-US"/>
        </w:rPr>
        <w:t xml:space="preserve"> Editor</w:t>
      </w:r>
      <w:r>
        <w:rPr>
          <w:noProof/>
        </w:rPr>
        <w:drawing>
          <wp:inline distT="0" distB="0" distL="0" distR="0" wp14:anchorId="1A943805" wp14:editId="4335CFA3">
            <wp:extent cx="5715000" cy="3114675"/>
            <wp:effectExtent l="0" t="0" r="0" b="0"/>
            <wp:docPr id="2" name="Drawing 1" descr="0f40d2b5-6b56-4ef6-9982-869fb8519124.jpg"/>
            <wp:cNvGraphicFramePr/>
            <a:graphic xmlns:a="http://schemas.openxmlformats.org/drawingml/2006/main">
              <a:graphicData uri="http://schemas.openxmlformats.org/drawingml/2006/picture">
                <pic:pic xmlns:pic="http://schemas.openxmlformats.org/drawingml/2006/picture">
                  <pic:nvPicPr>
                    <pic:cNvPr id="0" name="Picture 1" descr="0f40d2b5-6b56-4ef6-9982-869fb8519124.jpg"/>
                    <pic:cNvPicPr>
                      <a:picLocks noChangeAspect="1"/>
                    </pic:cNvPicPr>
                  </pic:nvPicPr>
                  <pic:blipFill>
                    <a:blip r:embed="rId8"/>
                    <a:stretch>
                      <a:fillRect/>
                    </a:stretch>
                  </pic:blipFill>
                  <pic:spPr>
                    <a:xfrm>
                      <a:off x="0" y="0"/>
                      <a:ext cx="5715000" cy="3114675"/>
                    </a:xfrm>
                    <a:prstGeom prst="rect">
                      <a:avLst/>
                    </a:prstGeom>
                  </pic:spPr>
                </pic:pic>
              </a:graphicData>
            </a:graphic>
          </wp:inline>
        </w:drawing>
      </w:r>
      <w:r w:rsidR="00847A99" w:rsidRPr="0050500F">
        <w:rPr>
          <w:sz w:val="18"/>
          <w:lang w:val="en-US"/>
        </w:rPr>
        <w:t xml:space="preserve"> </w:t>
      </w:r>
    </w:p>
    <w:p w:rsidR="00B576A1" w:rsidRPr="00B576A1" w:rsidRDefault="00B576A1" w:rsidP="00B576A1">
      <w:pPr>
        <w:pStyle w:val="a5"/>
        <w:numPr>
          <w:ilvl w:val="0"/>
          <w:numId w:val="4"/>
        </w:numPr>
        <w:rPr>
          <w:sz w:val="18"/>
        </w:rPr>
      </w:pPr>
      <w:r w:rsidRPr="00B576A1">
        <w:rPr>
          <w:sz w:val="18"/>
        </w:rPr>
        <w:t>Заголовок ... &lt;перейти&gt;</w:t>
      </w:r>
    </w:p>
    <w:p w:rsidR="00B576A1" w:rsidRPr="00B576A1" w:rsidRDefault="00B576A1" w:rsidP="00B576A1">
      <w:pPr>
        <w:pStyle w:val="a5"/>
        <w:numPr>
          <w:ilvl w:val="0"/>
          <w:numId w:val="4"/>
        </w:numPr>
        <w:rPr>
          <w:sz w:val="18"/>
        </w:rPr>
      </w:pPr>
      <w:r w:rsidRPr="00B576A1">
        <w:rPr>
          <w:sz w:val="18"/>
        </w:rPr>
        <w:t>а) главное меню ... &lt;перейти&gt; б) панели инструментов ... &lt;перейти&gt;</w:t>
      </w:r>
    </w:p>
    <w:p w:rsidR="00B576A1" w:rsidRPr="00B576A1" w:rsidRDefault="00B576A1" w:rsidP="00B576A1">
      <w:pPr>
        <w:pStyle w:val="a5"/>
        <w:numPr>
          <w:ilvl w:val="0"/>
          <w:numId w:val="4"/>
        </w:numPr>
        <w:rPr>
          <w:sz w:val="18"/>
        </w:rPr>
      </w:pPr>
      <w:r w:rsidRPr="00B576A1">
        <w:rPr>
          <w:sz w:val="18"/>
        </w:rPr>
        <w:t xml:space="preserve">Панели </w:t>
      </w:r>
      <w:r>
        <w:rPr>
          <w:sz w:val="18"/>
        </w:rPr>
        <w:t>изображения</w:t>
      </w:r>
      <w:r w:rsidRPr="00B576A1">
        <w:rPr>
          <w:sz w:val="18"/>
        </w:rPr>
        <w:t xml:space="preserve"> ... &lt;перейти&gt;</w:t>
      </w:r>
    </w:p>
    <w:p w:rsidR="00B576A1" w:rsidRPr="00B576A1" w:rsidRDefault="00B576A1" w:rsidP="00B576A1">
      <w:pPr>
        <w:pStyle w:val="a5"/>
        <w:numPr>
          <w:ilvl w:val="0"/>
          <w:numId w:val="4"/>
        </w:numPr>
        <w:rPr>
          <w:sz w:val="18"/>
        </w:rPr>
      </w:pPr>
      <w:r w:rsidRPr="00B576A1">
        <w:rPr>
          <w:sz w:val="18"/>
        </w:rPr>
        <w:t xml:space="preserve">Панели ресурса шрифта </w:t>
      </w:r>
      <w:proofErr w:type="spellStart"/>
      <w:r w:rsidRPr="00B576A1">
        <w:rPr>
          <w:sz w:val="18"/>
        </w:rPr>
        <w:t>Зи</w:t>
      </w:r>
      <w:proofErr w:type="spellEnd"/>
      <w:r w:rsidRPr="00B576A1">
        <w:rPr>
          <w:sz w:val="18"/>
        </w:rPr>
        <w:t xml:space="preserve"> ... &lt;перейти&gt;</w:t>
      </w:r>
    </w:p>
    <w:p w:rsidR="00B576A1" w:rsidRPr="00B576A1" w:rsidRDefault="00B576A1" w:rsidP="00B576A1">
      <w:pPr>
        <w:pStyle w:val="a5"/>
        <w:numPr>
          <w:ilvl w:val="0"/>
          <w:numId w:val="4"/>
        </w:numPr>
        <w:rPr>
          <w:sz w:val="18"/>
        </w:rPr>
      </w:pPr>
      <w:r w:rsidRPr="00B576A1">
        <w:rPr>
          <w:sz w:val="18"/>
        </w:rPr>
        <w:t>Панели Страницы ... &lt;перейти&gt;</w:t>
      </w:r>
    </w:p>
    <w:p w:rsidR="00B576A1" w:rsidRPr="00B576A1" w:rsidRDefault="00B576A1" w:rsidP="00B576A1">
      <w:pPr>
        <w:pStyle w:val="a5"/>
        <w:numPr>
          <w:ilvl w:val="0"/>
          <w:numId w:val="4"/>
        </w:numPr>
        <w:rPr>
          <w:sz w:val="18"/>
        </w:rPr>
      </w:pPr>
      <w:r w:rsidRPr="00B576A1">
        <w:rPr>
          <w:sz w:val="18"/>
        </w:rPr>
        <w:t>Панель Компоненты ... &lt;перейти&gt;</w:t>
      </w:r>
    </w:p>
    <w:p w:rsidR="00B576A1" w:rsidRPr="00B576A1" w:rsidRDefault="00014315" w:rsidP="00B576A1">
      <w:pPr>
        <w:pStyle w:val="a5"/>
        <w:numPr>
          <w:ilvl w:val="0"/>
          <w:numId w:val="4"/>
        </w:numPr>
        <w:rPr>
          <w:sz w:val="18"/>
        </w:rPr>
      </w:pPr>
      <w:r>
        <w:rPr>
          <w:sz w:val="18"/>
        </w:rPr>
        <w:t xml:space="preserve">Внешний </w:t>
      </w:r>
      <w:proofErr w:type="gramStart"/>
      <w:r>
        <w:rPr>
          <w:sz w:val="18"/>
        </w:rPr>
        <w:t>вид</w:t>
      </w:r>
      <w:r w:rsidR="00B576A1">
        <w:rPr>
          <w:sz w:val="18"/>
        </w:rPr>
        <w:t xml:space="preserve">  Визуального</w:t>
      </w:r>
      <w:proofErr w:type="gramEnd"/>
      <w:r w:rsidR="00B576A1">
        <w:rPr>
          <w:sz w:val="18"/>
        </w:rPr>
        <w:t xml:space="preserve"> чертежа</w:t>
      </w:r>
      <w:r w:rsidR="00B576A1" w:rsidRPr="00B576A1">
        <w:rPr>
          <w:sz w:val="18"/>
        </w:rPr>
        <w:t xml:space="preserve"> Компонентов ... &lt;перейти&gt;</w:t>
      </w:r>
    </w:p>
    <w:p w:rsidR="00B576A1" w:rsidRPr="00B576A1" w:rsidRDefault="00014315" w:rsidP="00B576A1">
      <w:pPr>
        <w:pStyle w:val="a5"/>
        <w:numPr>
          <w:ilvl w:val="0"/>
          <w:numId w:val="4"/>
        </w:numPr>
        <w:rPr>
          <w:sz w:val="18"/>
        </w:rPr>
      </w:pPr>
      <w:r>
        <w:rPr>
          <w:sz w:val="18"/>
        </w:rPr>
        <w:t>Внешний вид</w:t>
      </w:r>
      <w:r w:rsidR="00B576A1" w:rsidRPr="00B576A1">
        <w:rPr>
          <w:sz w:val="18"/>
        </w:rPr>
        <w:t xml:space="preserve"> Не Визуальных Компонентов ... &lt;перейти&gt;</w:t>
      </w:r>
    </w:p>
    <w:p w:rsidR="00B576A1" w:rsidRPr="00B576A1" w:rsidRDefault="00B576A1" w:rsidP="00B576A1">
      <w:pPr>
        <w:pStyle w:val="a5"/>
        <w:numPr>
          <w:ilvl w:val="0"/>
          <w:numId w:val="4"/>
        </w:numPr>
        <w:rPr>
          <w:sz w:val="18"/>
        </w:rPr>
      </w:pPr>
      <w:r w:rsidRPr="00B576A1">
        <w:rPr>
          <w:sz w:val="18"/>
        </w:rPr>
        <w:t>Панель Атрибутов ... &lt;перейти&gt;</w:t>
      </w:r>
    </w:p>
    <w:p w:rsidR="00B576A1" w:rsidRPr="00B576A1" w:rsidRDefault="00B576A1" w:rsidP="00B576A1">
      <w:pPr>
        <w:pStyle w:val="a5"/>
        <w:numPr>
          <w:ilvl w:val="0"/>
          <w:numId w:val="4"/>
        </w:numPr>
        <w:rPr>
          <w:sz w:val="18"/>
        </w:rPr>
      </w:pPr>
      <w:r w:rsidRPr="00B576A1">
        <w:rPr>
          <w:sz w:val="18"/>
        </w:rPr>
        <w:t>Код Пользователя ... &lt;перейти&gt;</w:t>
      </w:r>
    </w:p>
    <w:p w:rsidR="00B576A1" w:rsidRPr="00B576A1" w:rsidRDefault="00B576A1" w:rsidP="00B576A1">
      <w:pPr>
        <w:pStyle w:val="a5"/>
        <w:numPr>
          <w:ilvl w:val="0"/>
          <w:numId w:val="4"/>
        </w:numPr>
        <w:rPr>
          <w:sz w:val="18"/>
        </w:rPr>
      </w:pPr>
      <w:r w:rsidRPr="00B576A1">
        <w:rPr>
          <w:sz w:val="18"/>
        </w:rPr>
        <w:t>Дисплей/Инструкция Вклад</w:t>
      </w:r>
      <w:r w:rsidR="00014315">
        <w:rPr>
          <w:sz w:val="18"/>
        </w:rPr>
        <w:t>ка</w:t>
      </w:r>
      <w:r w:rsidRPr="00B576A1">
        <w:rPr>
          <w:sz w:val="18"/>
        </w:rPr>
        <w:t xml:space="preserve"> ... &lt;перейти&gt;</w:t>
      </w:r>
    </w:p>
    <w:p w:rsidR="00B576A1" w:rsidRPr="00B576A1" w:rsidRDefault="00B576A1" w:rsidP="00B576A1">
      <w:pPr>
        <w:pStyle w:val="a5"/>
        <w:numPr>
          <w:ilvl w:val="0"/>
          <w:numId w:val="4"/>
        </w:numPr>
        <w:rPr>
          <w:sz w:val="18"/>
        </w:rPr>
      </w:pPr>
      <w:r w:rsidRPr="00B576A1">
        <w:rPr>
          <w:sz w:val="18"/>
        </w:rPr>
        <w:t>Выход ... &lt;перейти&gt;</w:t>
      </w:r>
    </w:p>
    <w:p w:rsidR="00B576A1" w:rsidRDefault="00B576A1" w:rsidP="00B576A1">
      <w:pPr>
        <w:pStyle w:val="a5"/>
        <w:numPr>
          <w:ilvl w:val="0"/>
          <w:numId w:val="4"/>
        </w:numPr>
        <w:rPr>
          <w:sz w:val="18"/>
        </w:rPr>
      </w:pPr>
      <w:r w:rsidRPr="00B576A1">
        <w:rPr>
          <w:sz w:val="18"/>
        </w:rPr>
        <w:t>Строке Состояния ... &lt;перейти&gt;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Title</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Bar</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"e1"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r w:rsidRPr="00D85A19">
        <w:rPr>
          <w:rFonts w:ascii="Arial" w:eastAsia="Times New Roman" w:hAnsi="Arial" w:cs="Arial"/>
          <w:color w:val="707070"/>
          <w:sz w:val="23"/>
          <w:szCs w:val="23"/>
          <w:lang w:val="en-US"/>
        </w:rPr>
        <w:t>a) Main Menu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lang w:val="en-US"/>
        </w:rPr>
        <w:instrText xml:space="preserve"> HYPERLINK "https://nextion.itead.cc/editor_guide/" \l "e2a"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lang w:val="en-US"/>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lang w:val="en-US"/>
        </w:rPr>
        <w:t xml:space="preserve">&gt; and b) Toolbars … </w:t>
      </w:r>
      <w:r w:rsidRPr="00D85A19">
        <w:rPr>
          <w:rFonts w:ascii="Arial" w:eastAsia="Times New Roman" w:hAnsi="Arial" w:cs="Arial"/>
          <w:color w:val="707070"/>
          <w:sz w:val="23"/>
          <w:szCs w:val="23"/>
        </w:rPr>
        <w:t>&lt;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"e2b"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Picture</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Resource</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Pane</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"e3"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lang w:val="en-US"/>
        </w:rPr>
      </w:pPr>
      <w:r w:rsidRPr="00D85A19">
        <w:rPr>
          <w:rFonts w:ascii="Arial" w:eastAsia="Times New Roman" w:hAnsi="Arial" w:cs="Arial"/>
          <w:color w:val="707070"/>
          <w:sz w:val="23"/>
          <w:szCs w:val="23"/>
          <w:lang w:val="en-US"/>
        </w:rPr>
        <w:t>ZI Font Resource Pane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lang w:val="en-US"/>
        </w:rPr>
        <w:instrText xml:space="preserve"> HYPERLINK "https://nextion.itead.cc/editor_guide/" \l "e4"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lang w:val="en-US"/>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lang w:val="en-US"/>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Page</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Pane</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"e5"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Components</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Pane</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"e6"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lang w:val="en-US"/>
        </w:rPr>
      </w:pPr>
      <w:r w:rsidRPr="00D85A19">
        <w:rPr>
          <w:rFonts w:ascii="Arial" w:eastAsia="Times New Roman" w:hAnsi="Arial" w:cs="Arial"/>
          <w:color w:val="707070"/>
          <w:sz w:val="23"/>
          <w:szCs w:val="23"/>
          <w:lang w:val="en-US"/>
        </w:rPr>
        <w:t>Design Canvas Visual Components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lang w:val="en-US"/>
        </w:rPr>
        <w:instrText xml:space="preserve"> HYPERLINK "https://nextion.itead.cc/editor_guide/" \l "e7"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lang w:val="en-US"/>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lang w:val="en-US"/>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lang w:val="en-US"/>
        </w:rPr>
      </w:pPr>
      <w:r w:rsidRPr="00D85A19">
        <w:rPr>
          <w:rFonts w:ascii="Arial" w:eastAsia="Times New Roman" w:hAnsi="Arial" w:cs="Arial"/>
          <w:color w:val="707070"/>
          <w:sz w:val="23"/>
          <w:szCs w:val="23"/>
          <w:lang w:val="en-US"/>
        </w:rPr>
        <w:t>Design Non Visual Components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lang w:val="en-US"/>
        </w:rPr>
        <w:instrText xml:space="preserve"> HYPERLINK "https://nextion.itead.cc/editor_guide/" \l "e8"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lang w:val="en-US"/>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lang w:val="en-US"/>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Attributes</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Pane</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"e9"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r w:rsidRPr="00D85A19">
        <w:rPr>
          <w:rFonts w:ascii="Arial" w:eastAsia="Times New Roman" w:hAnsi="Arial" w:cs="Arial"/>
          <w:color w:val="707070"/>
          <w:sz w:val="23"/>
          <w:szCs w:val="23"/>
        </w:rPr>
        <w:t xml:space="preserve">User </w:t>
      </w:r>
      <w:proofErr w:type="spellStart"/>
      <w:r w:rsidRPr="00D85A19">
        <w:rPr>
          <w:rFonts w:ascii="Arial" w:eastAsia="Times New Roman" w:hAnsi="Arial" w:cs="Arial"/>
          <w:color w:val="707070"/>
          <w:sz w:val="23"/>
          <w:szCs w:val="23"/>
        </w:rPr>
        <w:t>Event</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Code</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"e10"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Display</w:t>
      </w:r>
      <w:proofErr w:type="spellEnd"/>
      <w:r w:rsidRPr="00D85A19">
        <w:rPr>
          <w:rFonts w:ascii="Arial" w:eastAsia="Times New Roman" w:hAnsi="Arial" w:cs="Arial"/>
          <w:color w:val="707070"/>
          <w:sz w:val="23"/>
          <w:szCs w:val="23"/>
        </w:rPr>
        <w:t>/</w:t>
      </w:r>
      <w:proofErr w:type="spellStart"/>
      <w:r w:rsidRPr="00D85A19">
        <w:rPr>
          <w:rFonts w:ascii="Arial" w:eastAsia="Times New Roman" w:hAnsi="Arial" w:cs="Arial"/>
          <w:color w:val="707070"/>
          <w:sz w:val="23"/>
          <w:szCs w:val="23"/>
        </w:rPr>
        <w:t>Instruction</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Tabs</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"e11"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Output</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"e12"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D85A19" w:rsidRDefault="00D85A19" w:rsidP="00D85A19">
      <w:pPr>
        <w:numPr>
          <w:ilvl w:val="0"/>
          <w:numId w:val="6"/>
        </w:numPr>
        <w:shd w:val="clear" w:color="auto" w:fill="FFFFFF"/>
        <w:spacing w:before="100" w:beforeAutospacing="1" w:after="100" w:afterAutospacing="1" w:line="240" w:lineRule="auto"/>
        <w:rPr>
          <w:rFonts w:ascii="Arial" w:eastAsia="Times New Roman" w:hAnsi="Arial" w:cs="Arial"/>
          <w:color w:val="707070"/>
          <w:sz w:val="23"/>
          <w:szCs w:val="23"/>
        </w:rPr>
      </w:pPr>
      <w:proofErr w:type="spellStart"/>
      <w:r w:rsidRPr="00D85A19">
        <w:rPr>
          <w:rFonts w:ascii="Arial" w:eastAsia="Times New Roman" w:hAnsi="Arial" w:cs="Arial"/>
          <w:color w:val="707070"/>
          <w:sz w:val="23"/>
          <w:szCs w:val="23"/>
        </w:rPr>
        <w:t>Status</w:t>
      </w:r>
      <w:proofErr w:type="spellEnd"/>
      <w:r w:rsidRPr="00D85A19">
        <w:rPr>
          <w:rFonts w:ascii="Arial" w:eastAsia="Times New Roman" w:hAnsi="Arial" w:cs="Arial"/>
          <w:color w:val="707070"/>
          <w:sz w:val="23"/>
          <w:szCs w:val="23"/>
        </w:rPr>
        <w:t xml:space="preserve"> </w:t>
      </w:r>
      <w:proofErr w:type="spellStart"/>
      <w:r w:rsidRPr="00D85A19">
        <w:rPr>
          <w:rFonts w:ascii="Arial" w:eastAsia="Times New Roman" w:hAnsi="Arial" w:cs="Arial"/>
          <w:color w:val="707070"/>
          <w:sz w:val="23"/>
          <w:szCs w:val="23"/>
        </w:rPr>
        <w:t>Bar</w:t>
      </w:r>
      <w:proofErr w:type="spellEnd"/>
      <w:r w:rsidRPr="00D85A19">
        <w:rPr>
          <w:rFonts w:ascii="Arial" w:eastAsia="Times New Roman" w:hAnsi="Arial" w:cs="Arial"/>
          <w:color w:val="707070"/>
          <w:sz w:val="23"/>
          <w:szCs w:val="23"/>
        </w:rPr>
        <w:t xml:space="preserve"> … &lt;</w:t>
      </w:r>
      <w:proofErr w:type="spellStart"/>
      <w:r w:rsidRPr="00D85A19">
        <w:rPr>
          <w:rFonts w:ascii="Arial" w:eastAsia="Times New Roman" w:hAnsi="Arial" w:cs="Arial"/>
          <w:color w:val="707070"/>
          <w:sz w:val="23"/>
          <w:szCs w:val="23"/>
        </w:rPr>
        <w:fldChar w:fldCharType="begin"/>
      </w:r>
      <w:r w:rsidRPr="00D85A19">
        <w:rPr>
          <w:rFonts w:ascii="Arial" w:eastAsia="Times New Roman" w:hAnsi="Arial" w:cs="Arial"/>
          <w:color w:val="707070"/>
          <w:sz w:val="23"/>
          <w:szCs w:val="23"/>
        </w:rPr>
        <w:instrText xml:space="preserve"> HYPERLINK "https://nextion.itead.cc/editor_guide/" \l "e13" </w:instrText>
      </w:r>
      <w:r w:rsidRPr="00D85A19">
        <w:rPr>
          <w:rFonts w:ascii="Arial" w:eastAsia="Times New Roman" w:hAnsi="Arial" w:cs="Arial"/>
          <w:color w:val="707070"/>
          <w:sz w:val="23"/>
          <w:szCs w:val="23"/>
        </w:rPr>
        <w:fldChar w:fldCharType="separate"/>
      </w:r>
      <w:r w:rsidRPr="00D85A19">
        <w:rPr>
          <w:rFonts w:ascii="Arial" w:eastAsia="Times New Roman" w:hAnsi="Arial" w:cs="Arial"/>
          <w:color w:val="191919"/>
          <w:sz w:val="23"/>
          <w:szCs w:val="23"/>
          <w:u w:val="single"/>
        </w:rPr>
        <w:t>goto</w:t>
      </w:r>
      <w:proofErr w:type="spellEnd"/>
      <w:r w:rsidRPr="00D85A19">
        <w:rPr>
          <w:rFonts w:ascii="Arial" w:eastAsia="Times New Roman" w:hAnsi="Arial" w:cs="Arial"/>
          <w:color w:val="707070"/>
          <w:sz w:val="23"/>
          <w:szCs w:val="23"/>
        </w:rPr>
        <w:fldChar w:fldCharType="end"/>
      </w:r>
      <w:r w:rsidRPr="00D85A19">
        <w:rPr>
          <w:rFonts w:ascii="Arial" w:eastAsia="Times New Roman" w:hAnsi="Arial" w:cs="Arial"/>
          <w:color w:val="707070"/>
          <w:sz w:val="23"/>
          <w:szCs w:val="23"/>
        </w:rPr>
        <w:t>&gt;</w:t>
      </w:r>
    </w:p>
    <w:p w:rsidR="00D85A19" w:rsidRPr="00B576A1" w:rsidRDefault="00D85A19" w:rsidP="00D85A19">
      <w:pPr>
        <w:pStyle w:val="a5"/>
        <w:rPr>
          <w:sz w:val="18"/>
        </w:rPr>
      </w:pPr>
    </w:p>
    <w:p w:rsidR="009C312B" w:rsidRPr="00431386" w:rsidRDefault="00847A99">
      <w:pPr>
        <w:rPr>
          <w:lang w:val="en-US"/>
          <w:rPrChange w:id="2" w:author="Дмитрий Огурецкий" w:date="2018-10-21T11:31:00Z">
            <w:rPr/>
          </w:rPrChange>
        </w:rPr>
      </w:pPr>
      <w:r w:rsidRPr="00431386">
        <w:rPr>
          <w:sz w:val="18"/>
          <w:lang w:val="en-US"/>
          <w:rPrChange w:id="3" w:author="Дмитрий Огурецкий" w:date="2018-10-21T11:31:00Z">
            <w:rPr>
              <w:sz w:val="18"/>
            </w:rPr>
          </w:rPrChange>
        </w:rPr>
        <w:t xml:space="preserve">       </w:t>
      </w:r>
    </w:p>
    <w:p w:rsidR="00014315" w:rsidRPr="00014315" w:rsidRDefault="00847A99" w:rsidP="00014315">
      <w:pPr>
        <w:spacing w:before="18"/>
        <w:rPr>
          <w:sz w:val="18"/>
        </w:rPr>
      </w:pPr>
      <w:r>
        <w:rPr>
          <w:sz w:val="18"/>
        </w:rPr>
        <w:t xml:space="preserve">  </w:t>
      </w:r>
      <w:r w:rsidR="00014315" w:rsidRPr="00014315">
        <w:rPr>
          <w:sz w:val="18"/>
        </w:rPr>
        <w:t>Стили</w:t>
      </w:r>
    </w:p>
    <w:p w:rsidR="009C312B" w:rsidRDefault="00014315" w:rsidP="00014315">
      <w:pPr>
        <w:spacing w:before="18"/>
      </w:pPr>
      <w:r w:rsidRPr="00014315">
        <w:rPr>
          <w:sz w:val="18"/>
        </w:rPr>
        <w:lastRenderedPageBreak/>
        <w:t xml:space="preserve">Редактор </w:t>
      </w:r>
      <w:proofErr w:type="spellStart"/>
      <w:r w:rsidRPr="00014315">
        <w:rPr>
          <w:sz w:val="18"/>
        </w:rPr>
        <w:t>Nextion</w:t>
      </w:r>
      <w:proofErr w:type="spellEnd"/>
      <w:r w:rsidRPr="00014315">
        <w:rPr>
          <w:sz w:val="18"/>
        </w:rPr>
        <w:t xml:space="preserve"> может быть установлен в синий или черный тематический стиль (в правом верхнем углу). Много из форточек можно также отрегулировать как в размере, так и в их положении. При необходимости, вы можете сбросить эти настройки, выбрав </w:t>
      </w:r>
      <w:r w:rsidRPr="0050500F">
        <w:rPr>
          <w:b/>
          <w:i/>
          <w:sz w:val="18"/>
          <w:lang w:val="en-US"/>
        </w:rPr>
        <w:t>Reset</w:t>
      </w:r>
      <w:r w:rsidRPr="00014315">
        <w:rPr>
          <w:b/>
          <w:i/>
          <w:sz w:val="18"/>
        </w:rPr>
        <w:t xml:space="preserve"> </w:t>
      </w:r>
      <w:r w:rsidRPr="0050500F">
        <w:rPr>
          <w:b/>
          <w:i/>
          <w:sz w:val="18"/>
          <w:lang w:val="en-US"/>
        </w:rPr>
        <w:t>layout</w:t>
      </w:r>
      <w:r w:rsidRPr="00014315">
        <w:rPr>
          <w:b/>
          <w:i/>
          <w:sz w:val="18"/>
        </w:rPr>
        <w:t xml:space="preserve"> </w:t>
      </w:r>
      <w:r w:rsidRPr="00014315">
        <w:rPr>
          <w:sz w:val="18"/>
        </w:rPr>
        <w:t xml:space="preserve">под </w:t>
      </w:r>
      <w:proofErr w:type="spellStart"/>
      <w:r w:rsidRPr="0050500F">
        <w:rPr>
          <w:b/>
          <w:i/>
          <w:sz w:val="18"/>
          <w:lang w:val="en-US"/>
        </w:rPr>
        <w:t>Setting</w:t>
      </w:r>
      <w:r w:rsidRPr="0050500F">
        <w:rPr>
          <w:sz w:val="18"/>
          <w:lang w:val="en-US"/>
        </w:rPr>
        <w:t>menu</w:t>
      </w:r>
      <w:proofErr w:type="spellEnd"/>
      <w:r w:rsidRPr="00014315">
        <w:rPr>
          <w:sz w:val="18"/>
        </w:rPr>
        <w:t>.</w:t>
      </w:r>
    </w:p>
    <w:p w:rsidR="009C312B" w:rsidRDefault="00847A99">
      <w:pPr>
        <w:spacing w:before="21"/>
        <w:rPr>
          <w:sz w:val="18"/>
          <w:lang w:val="en-US"/>
        </w:rPr>
      </w:pPr>
      <w:r w:rsidRPr="0050500F">
        <w:rPr>
          <w:b/>
          <w:sz w:val="18"/>
          <w:lang w:val="en-US"/>
        </w:rPr>
        <w:t>Styles</w:t>
      </w:r>
      <w:r w:rsidRPr="0050500F">
        <w:rPr>
          <w:sz w:val="18"/>
          <w:lang w:val="en-US"/>
        </w:rPr>
        <w:t xml:space="preserve"> The </w:t>
      </w:r>
      <w:proofErr w:type="spellStart"/>
      <w:r w:rsidRPr="0050500F">
        <w:rPr>
          <w:sz w:val="18"/>
          <w:lang w:val="en-US"/>
        </w:rPr>
        <w:t>Nextion</w:t>
      </w:r>
      <w:proofErr w:type="spellEnd"/>
      <w:r w:rsidRPr="0050500F">
        <w:rPr>
          <w:sz w:val="18"/>
          <w:lang w:val="en-US"/>
        </w:rPr>
        <w:t xml:space="preserve"> Editor can be set to a Blue or Black themed style (in the upper right corner).  Many of the panes can also be adjusted in both size and their location.  When needed, you can reset these settings by selecting the </w:t>
      </w:r>
      <w:r w:rsidRPr="0050500F">
        <w:rPr>
          <w:b/>
          <w:i/>
          <w:sz w:val="18"/>
          <w:lang w:val="en-US"/>
        </w:rPr>
        <w:t>Reset layout</w:t>
      </w:r>
      <w:r w:rsidR="00014315" w:rsidRPr="00014315">
        <w:rPr>
          <w:b/>
          <w:i/>
          <w:sz w:val="18"/>
          <w:lang w:val="en-US"/>
        </w:rPr>
        <w:t xml:space="preserve"> </w:t>
      </w:r>
      <w:r w:rsidRPr="0050500F">
        <w:rPr>
          <w:sz w:val="18"/>
          <w:lang w:val="en-US"/>
        </w:rPr>
        <w:t xml:space="preserve">under the </w:t>
      </w:r>
      <w:proofErr w:type="spellStart"/>
      <w:r w:rsidRPr="0050500F">
        <w:rPr>
          <w:b/>
          <w:i/>
          <w:sz w:val="18"/>
          <w:lang w:val="en-US"/>
        </w:rPr>
        <w:t>Setting</w:t>
      </w:r>
      <w:r w:rsidRPr="0050500F">
        <w:rPr>
          <w:sz w:val="18"/>
          <w:lang w:val="en-US"/>
        </w:rPr>
        <w:t>menu</w:t>
      </w:r>
      <w:proofErr w:type="spellEnd"/>
      <w:r w:rsidRPr="0050500F">
        <w:rPr>
          <w:sz w:val="18"/>
          <w:lang w:val="en-US"/>
        </w:rPr>
        <w:t xml:space="preserve">. </w:t>
      </w:r>
    </w:p>
    <w:p w:rsidR="00014315" w:rsidRPr="00A0461F" w:rsidRDefault="00014315" w:rsidP="00014315">
      <w:pPr>
        <w:spacing w:before="21"/>
        <w:rPr>
          <w:b/>
        </w:rPr>
      </w:pPr>
      <w:r w:rsidRPr="00A0461F">
        <w:rPr>
          <w:b/>
        </w:rPr>
        <w:t>1. строка заголовка</w:t>
      </w:r>
    </w:p>
    <w:p w:rsidR="00014315" w:rsidRPr="00014315" w:rsidRDefault="00014315" w:rsidP="00014315">
      <w:pPr>
        <w:spacing w:before="21"/>
      </w:pPr>
      <w:r w:rsidRPr="00014315">
        <w:t xml:space="preserve">Строка заголовка содержит путь и Имя файла проекта </w:t>
      </w:r>
      <w:r w:rsidRPr="00014315">
        <w:rPr>
          <w:lang w:val="en-US"/>
        </w:rPr>
        <w:t>HMI</w:t>
      </w:r>
      <w:r w:rsidRPr="00014315">
        <w:t xml:space="preserve"> при загрузке проекта </w:t>
      </w:r>
      <w:r w:rsidRPr="00014315">
        <w:rPr>
          <w:lang w:val="en-US"/>
        </w:rPr>
        <w:t>HMI</w:t>
      </w:r>
      <w:r w:rsidRPr="00014315">
        <w:t xml:space="preserve">. Если проект </w:t>
      </w:r>
      <w:r w:rsidRPr="00014315">
        <w:rPr>
          <w:lang w:val="en-US"/>
        </w:rPr>
        <w:t>HMI</w:t>
      </w:r>
      <w:r w:rsidRPr="00014315">
        <w:t xml:space="preserve"> в данный момент не загружен, </w:t>
      </w:r>
      <w:r w:rsidRPr="00014315">
        <w:rPr>
          <w:lang w:val="en-US"/>
        </w:rPr>
        <w:t>TFT</w:t>
      </w:r>
      <w:r w:rsidRPr="00014315">
        <w:t xml:space="preserve">-файл можно загрузить в Отладочный симулятор, нажав кнопку </w:t>
      </w:r>
      <w:r w:rsidRPr="00014315">
        <w:rPr>
          <w:lang w:val="en-US"/>
        </w:rPr>
        <w:t>Debug</w:t>
      </w:r>
      <w:r w:rsidRPr="00014315">
        <w:t>.</w:t>
      </w:r>
    </w:p>
    <w:p w:rsidR="009C312B" w:rsidRPr="0050500F" w:rsidRDefault="00014315">
      <w:pPr>
        <w:spacing w:before="21"/>
        <w:rPr>
          <w:lang w:val="en-US"/>
        </w:rPr>
      </w:pPr>
      <w:r w:rsidRPr="00014315">
        <w:rPr>
          <w:b/>
          <w:sz w:val="18"/>
          <w:lang w:val="en-US"/>
        </w:rPr>
        <w:t xml:space="preserve">2.главное </w:t>
      </w:r>
      <w:proofErr w:type="spellStart"/>
      <w:r w:rsidRPr="00014315">
        <w:rPr>
          <w:b/>
          <w:sz w:val="18"/>
          <w:lang w:val="en-US"/>
        </w:rPr>
        <w:t>меню</w:t>
      </w:r>
      <w:proofErr w:type="spellEnd"/>
      <w:r w:rsidRPr="00014315">
        <w:rPr>
          <w:b/>
          <w:sz w:val="18"/>
          <w:lang w:val="en-US"/>
        </w:rPr>
        <w:t xml:space="preserve"> </w:t>
      </w:r>
      <w:r>
        <w:rPr>
          <w:noProof/>
        </w:rPr>
        <w:drawing>
          <wp:inline distT="0" distB="0" distL="0" distR="0" wp14:anchorId="05611305" wp14:editId="7823600F">
            <wp:extent cx="5715000" cy="476250"/>
            <wp:effectExtent l="0" t="0" r="0" b="0"/>
            <wp:docPr id="3" name="Drawing 2" descr="be1fc34b-486b-4b66-b088-a88b2674b557.jpg"/>
            <wp:cNvGraphicFramePr/>
            <a:graphic xmlns:a="http://schemas.openxmlformats.org/drawingml/2006/main">
              <a:graphicData uri="http://schemas.openxmlformats.org/drawingml/2006/picture">
                <pic:pic xmlns:pic="http://schemas.openxmlformats.org/drawingml/2006/picture">
                  <pic:nvPicPr>
                    <pic:cNvPr id="0" name="Picture 2" descr="be1fc34b-486b-4b66-b088-a88b2674b557.jpg"/>
                    <pic:cNvPicPr>
                      <a:picLocks noChangeAspect="1"/>
                    </pic:cNvPicPr>
                  </pic:nvPicPr>
                  <pic:blipFill>
                    <a:blip r:embed="rId9"/>
                    <a:stretch>
                      <a:fillRect/>
                    </a:stretch>
                  </pic:blipFill>
                  <pic:spPr>
                    <a:xfrm>
                      <a:off x="0" y="0"/>
                      <a:ext cx="5715000" cy="476250"/>
                    </a:xfrm>
                    <a:prstGeom prst="rect">
                      <a:avLst/>
                    </a:prstGeom>
                  </pic:spPr>
                </pic:pic>
              </a:graphicData>
            </a:graphic>
          </wp:inline>
        </w:drawing>
      </w:r>
      <w:r w:rsidR="00847A99" w:rsidRPr="0050500F">
        <w:rPr>
          <w:sz w:val="18"/>
          <w:lang w:val="en-US"/>
        </w:rPr>
        <w:t xml:space="preserve"> </w:t>
      </w:r>
    </w:p>
    <w:p w:rsidR="00014315" w:rsidRDefault="00014315">
      <w:pPr>
        <w:spacing w:before="41"/>
        <w:rPr>
          <w:b/>
          <w:sz w:val="18"/>
          <w:lang w:val="en-US"/>
        </w:rPr>
      </w:pPr>
    </w:p>
    <w:p w:rsidR="00F76CA6" w:rsidRPr="00F76CA6" w:rsidRDefault="00F76CA6" w:rsidP="00F76CA6">
      <w:pPr>
        <w:spacing w:before="41"/>
        <w:rPr>
          <w:b/>
          <w:sz w:val="18"/>
        </w:rPr>
      </w:pPr>
      <w:r w:rsidRPr="00F76CA6">
        <w:rPr>
          <w:b/>
          <w:sz w:val="18"/>
        </w:rPr>
        <w:t>Меню "Файл"</w:t>
      </w:r>
    </w:p>
    <w:p w:rsidR="00F76CA6" w:rsidRDefault="00F76CA6" w:rsidP="00F76CA6">
      <w:pPr>
        <w:spacing w:before="41"/>
        <w:rPr>
          <w:sz w:val="18"/>
        </w:rPr>
      </w:pPr>
      <w:r w:rsidRPr="00F76CA6">
        <w:rPr>
          <w:sz w:val="18"/>
        </w:rPr>
        <w:t>Здесь, пользователи могут создать новый проект, открыть существующий проект, сохранить тек</w:t>
      </w:r>
      <w:r>
        <w:rPr>
          <w:sz w:val="18"/>
        </w:rPr>
        <w:t>ущий проект, закрыть их текущий</w:t>
      </w:r>
      <w:r w:rsidRPr="00F76CA6">
        <w:rPr>
          <w:sz w:val="18"/>
        </w:rPr>
        <w:t xml:space="preserve"> проекта, и выйти на </w:t>
      </w:r>
      <w:proofErr w:type="spellStart"/>
      <w:r w:rsidRPr="00F76CA6">
        <w:rPr>
          <w:sz w:val="18"/>
          <w:lang w:val="en-US"/>
        </w:rPr>
        <w:t>Nextion</w:t>
      </w:r>
      <w:proofErr w:type="spellEnd"/>
      <w:r w:rsidRPr="00F76CA6">
        <w:rPr>
          <w:sz w:val="18"/>
        </w:rPr>
        <w:t xml:space="preserve"> редактор. </w:t>
      </w:r>
      <w:r w:rsidRPr="0050500F">
        <w:rPr>
          <w:b/>
          <w:i/>
          <w:sz w:val="18"/>
          <w:lang w:val="en-US"/>
        </w:rPr>
        <w:t>Import</w:t>
      </w:r>
      <w:r w:rsidRPr="00F76CA6">
        <w:rPr>
          <w:b/>
          <w:i/>
          <w:sz w:val="18"/>
        </w:rPr>
        <w:t xml:space="preserve"> </w:t>
      </w:r>
      <w:r w:rsidRPr="0050500F">
        <w:rPr>
          <w:b/>
          <w:i/>
          <w:sz w:val="18"/>
          <w:lang w:val="en-US"/>
        </w:rPr>
        <w:t>Project</w:t>
      </w:r>
      <w:r>
        <w:rPr>
          <w:sz w:val="18"/>
        </w:rPr>
        <w:t xml:space="preserve"> добавит</w:t>
      </w:r>
      <w:r w:rsidRPr="00F76CA6">
        <w:rPr>
          <w:sz w:val="18"/>
        </w:rPr>
        <w:t xml:space="preserve"> существующий проект в текущий проект – как п</w:t>
      </w:r>
      <w:r>
        <w:rPr>
          <w:sz w:val="18"/>
        </w:rPr>
        <w:t>равило, с результатом</w:t>
      </w:r>
      <w:r w:rsidRPr="00F76CA6">
        <w:rPr>
          <w:sz w:val="18"/>
        </w:rPr>
        <w:t xml:space="preserve"> </w:t>
      </w:r>
      <w:r>
        <w:rPr>
          <w:sz w:val="18"/>
        </w:rPr>
        <w:t xml:space="preserve">последствий именования и </w:t>
      </w:r>
      <w:proofErr w:type="spellStart"/>
      <w:proofErr w:type="gramStart"/>
      <w:r w:rsidRPr="00F76CA6">
        <w:rPr>
          <w:sz w:val="18"/>
        </w:rPr>
        <w:t>переномерование</w:t>
      </w:r>
      <w:proofErr w:type="spellEnd"/>
      <w:r w:rsidRPr="00F76CA6">
        <w:rPr>
          <w:sz w:val="18"/>
        </w:rPr>
        <w:t xml:space="preserve"> </w:t>
      </w:r>
      <w:r>
        <w:rPr>
          <w:sz w:val="18"/>
        </w:rPr>
        <w:t xml:space="preserve"> </w:t>
      </w:r>
      <w:r w:rsidRPr="00F76CA6">
        <w:rPr>
          <w:sz w:val="18"/>
        </w:rPr>
        <w:t>вопросов</w:t>
      </w:r>
      <w:proofErr w:type="gramEnd"/>
      <w:r w:rsidRPr="00F76CA6">
        <w:rPr>
          <w:sz w:val="18"/>
        </w:rPr>
        <w:t xml:space="preserve">. При необходимости рекомендуется импортировать отдельные страницы. </w:t>
      </w:r>
      <w:r w:rsidRPr="0050500F">
        <w:rPr>
          <w:b/>
          <w:i/>
          <w:sz w:val="18"/>
          <w:lang w:val="en-US"/>
        </w:rPr>
        <w:t>Clear</w:t>
      </w:r>
      <w:r w:rsidRPr="00F76CA6">
        <w:rPr>
          <w:b/>
          <w:i/>
          <w:sz w:val="18"/>
        </w:rPr>
        <w:t xml:space="preserve"> </w:t>
      </w:r>
      <w:r w:rsidRPr="0050500F">
        <w:rPr>
          <w:b/>
          <w:i/>
          <w:sz w:val="18"/>
          <w:lang w:val="en-US"/>
        </w:rPr>
        <w:t>Recent</w:t>
      </w:r>
      <w:r w:rsidRPr="00F76CA6">
        <w:rPr>
          <w:b/>
          <w:i/>
          <w:sz w:val="18"/>
        </w:rPr>
        <w:t xml:space="preserve"> </w:t>
      </w:r>
      <w:r w:rsidRPr="0050500F">
        <w:rPr>
          <w:b/>
          <w:i/>
          <w:sz w:val="18"/>
          <w:lang w:val="en-US"/>
        </w:rPr>
        <w:t>Projects</w:t>
      </w:r>
      <w:r>
        <w:rPr>
          <w:b/>
          <w:i/>
          <w:sz w:val="18"/>
        </w:rPr>
        <w:t xml:space="preserve"> </w:t>
      </w:r>
      <w:r w:rsidRPr="00F76CA6">
        <w:rPr>
          <w:sz w:val="18"/>
        </w:rPr>
        <w:t>очистит имена файлов проекта на панели «</w:t>
      </w:r>
      <w:r w:rsidRPr="0050500F">
        <w:rPr>
          <w:sz w:val="18"/>
          <w:lang w:val="en-US"/>
        </w:rPr>
        <w:t>the</w:t>
      </w:r>
      <w:r w:rsidRPr="00F76CA6">
        <w:rPr>
          <w:sz w:val="18"/>
        </w:rPr>
        <w:t xml:space="preserve"> </w:t>
      </w:r>
      <w:r w:rsidRPr="0050500F">
        <w:rPr>
          <w:b/>
          <w:i/>
          <w:sz w:val="18"/>
          <w:lang w:val="en-US"/>
        </w:rPr>
        <w:t>Recent</w:t>
      </w:r>
      <w:r w:rsidRPr="00F76CA6">
        <w:rPr>
          <w:b/>
          <w:i/>
          <w:sz w:val="18"/>
        </w:rPr>
        <w:t xml:space="preserve"> </w:t>
      </w:r>
      <w:r w:rsidRPr="0050500F">
        <w:rPr>
          <w:b/>
          <w:i/>
          <w:sz w:val="18"/>
          <w:lang w:val="en-US"/>
        </w:rPr>
        <w:t>projects</w:t>
      </w:r>
      <w:r w:rsidRPr="00F76CA6">
        <w:rPr>
          <w:sz w:val="18"/>
        </w:rPr>
        <w:t xml:space="preserve">» - он не удалит файлы с жесткого диска. </w:t>
      </w:r>
      <w:r>
        <w:rPr>
          <w:sz w:val="18"/>
        </w:rPr>
        <w:t xml:space="preserve"> </w:t>
      </w:r>
    </w:p>
    <w:p w:rsidR="00F76CA6" w:rsidRPr="00556C72" w:rsidRDefault="00F76CA6" w:rsidP="00F76CA6">
      <w:pPr>
        <w:spacing w:before="41"/>
        <w:rPr>
          <w:color w:val="000000" w:themeColor="text1"/>
          <w:sz w:val="18"/>
        </w:rPr>
      </w:pPr>
      <w:r w:rsidRPr="00F76CA6">
        <w:rPr>
          <w:sz w:val="18"/>
        </w:rPr>
        <w:t>Понятно недавних проектов будет четкий проект Имена В последних проектах области – это не удалить лю</w:t>
      </w:r>
      <w:r>
        <w:rPr>
          <w:sz w:val="18"/>
        </w:rPr>
        <w:t xml:space="preserve">бой из файлов с жесткого </w:t>
      </w:r>
      <w:r w:rsidRPr="00556C72">
        <w:rPr>
          <w:color w:val="000000" w:themeColor="text1"/>
          <w:sz w:val="18"/>
        </w:rPr>
        <w:t>диска.</w:t>
      </w:r>
    </w:p>
    <w:p w:rsidR="00014315" w:rsidRPr="00F76CA6" w:rsidRDefault="00F76CA6" w:rsidP="00F76CA6">
      <w:pPr>
        <w:spacing w:before="41"/>
        <w:rPr>
          <w:sz w:val="18"/>
        </w:rPr>
      </w:pPr>
      <w:r w:rsidRPr="00556C72">
        <w:rPr>
          <w:color w:val="000000" w:themeColor="text1"/>
          <w:sz w:val="18"/>
        </w:rPr>
        <w:t xml:space="preserve">Два других полезных ярлыков папок включены здесь: открыть папку сборки и резервного копирования </w:t>
      </w:r>
      <w:r w:rsidRPr="00556C72">
        <w:rPr>
          <w:color w:val="000000" w:themeColor="text1"/>
          <w:sz w:val="18"/>
          <w:lang w:val="en-US"/>
        </w:rPr>
        <w:t>Dir</w:t>
      </w:r>
      <w:r w:rsidRPr="00556C72">
        <w:rPr>
          <w:color w:val="000000" w:themeColor="text1"/>
          <w:sz w:val="18"/>
        </w:rPr>
        <w:t xml:space="preserve">. Все скомпилированные проекты создают </w:t>
      </w:r>
      <w:r w:rsidRPr="00556C72">
        <w:rPr>
          <w:color w:val="000000" w:themeColor="text1"/>
          <w:sz w:val="18"/>
          <w:lang w:val="en-US"/>
        </w:rPr>
        <w:t>a</w:t>
      </w:r>
      <w:r w:rsidRPr="00556C72">
        <w:rPr>
          <w:color w:val="000000" w:themeColor="text1"/>
          <w:sz w:val="18"/>
        </w:rPr>
        <w:t xml:space="preserve"> *.</w:t>
      </w:r>
      <w:r w:rsidRPr="00556C72">
        <w:rPr>
          <w:color w:val="000000" w:themeColor="text1"/>
          <w:sz w:val="18"/>
          <w:lang w:val="en-US"/>
        </w:rPr>
        <w:t>TFT</w:t>
      </w:r>
      <w:r w:rsidRPr="00556C72">
        <w:rPr>
          <w:color w:val="000000" w:themeColor="text1"/>
          <w:sz w:val="18"/>
        </w:rPr>
        <w:t xml:space="preserve">-файл в </w:t>
      </w:r>
      <w:r w:rsidR="00556C72" w:rsidRPr="00556C72">
        <w:rPr>
          <w:color w:val="000000" w:themeColor="text1"/>
          <w:sz w:val="18"/>
          <w:lang w:val="en-US"/>
        </w:rPr>
        <w:t>C</w:t>
      </w:r>
      <w:r w:rsidR="00556C72" w:rsidRPr="00556C72">
        <w:rPr>
          <w:color w:val="000000" w:themeColor="text1"/>
          <w:sz w:val="18"/>
        </w:rPr>
        <w:t>:\</w:t>
      </w:r>
      <w:r w:rsidR="00556C72" w:rsidRPr="00556C72">
        <w:rPr>
          <w:color w:val="000000" w:themeColor="text1"/>
          <w:sz w:val="18"/>
          <w:lang w:val="en-US"/>
        </w:rPr>
        <w:t>Users</w:t>
      </w:r>
      <w:r w:rsidR="00556C72" w:rsidRPr="00556C72">
        <w:rPr>
          <w:color w:val="000000" w:themeColor="text1"/>
          <w:sz w:val="18"/>
        </w:rPr>
        <w:t>\</w:t>
      </w:r>
      <w:r w:rsidR="00556C72" w:rsidRPr="00556C72">
        <w:rPr>
          <w:color w:val="000000" w:themeColor="text1"/>
          <w:sz w:val="18"/>
          <w:lang w:val="en-US"/>
        </w:rPr>
        <w:t>Username</w:t>
      </w:r>
      <w:r w:rsidR="00556C72" w:rsidRPr="00556C72">
        <w:rPr>
          <w:color w:val="000000" w:themeColor="text1"/>
          <w:sz w:val="18"/>
        </w:rPr>
        <w:t>\</w:t>
      </w:r>
      <w:proofErr w:type="spellStart"/>
      <w:r w:rsidR="00556C72" w:rsidRPr="00556C72">
        <w:rPr>
          <w:color w:val="000000" w:themeColor="text1"/>
          <w:sz w:val="18"/>
          <w:lang w:val="en-US"/>
        </w:rPr>
        <w:t>AppData</w:t>
      </w:r>
      <w:proofErr w:type="spellEnd"/>
      <w:r w:rsidR="00556C72" w:rsidRPr="00556C72">
        <w:rPr>
          <w:color w:val="000000" w:themeColor="text1"/>
          <w:sz w:val="18"/>
        </w:rPr>
        <w:t>\</w:t>
      </w:r>
      <w:r w:rsidR="00556C72" w:rsidRPr="00556C72">
        <w:rPr>
          <w:color w:val="000000" w:themeColor="text1"/>
          <w:sz w:val="18"/>
          <w:lang w:val="en-US"/>
        </w:rPr>
        <w:t>Roaming</w:t>
      </w:r>
      <w:r w:rsidR="00556C72" w:rsidRPr="00556C72">
        <w:rPr>
          <w:color w:val="000000" w:themeColor="text1"/>
          <w:sz w:val="18"/>
        </w:rPr>
        <w:t>\</w:t>
      </w:r>
      <w:proofErr w:type="spellStart"/>
      <w:r w:rsidR="00556C72" w:rsidRPr="00556C72">
        <w:rPr>
          <w:color w:val="000000" w:themeColor="text1"/>
          <w:sz w:val="18"/>
          <w:lang w:val="en-US"/>
        </w:rPr>
        <w:t>Nextion</w:t>
      </w:r>
      <w:proofErr w:type="spellEnd"/>
      <w:r w:rsidR="00556C72" w:rsidRPr="00556C72">
        <w:rPr>
          <w:color w:val="000000" w:themeColor="text1"/>
          <w:sz w:val="18"/>
        </w:rPr>
        <w:t xml:space="preserve"> </w:t>
      </w:r>
      <w:r w:rsidR="00556C72" w:rsidRPr="00556C72">
        <w:rPr>
          <w:color w:val="000000" w:themeColor="text1"/>
          <w:sz w:val="18"/>
          <w:lang w:val="en-US"/>
        </w:rPr>
        <w:t>Editor</w:t>
      </w:r>
      <w:r w:rsidR="00556C72" w:rsidRPr="00556C72">
        <w:rPr>
          <w:color w:val="000000" w:themeColor="text1"/>
          <w:sz w:val="18"/>
        </w:rPr>
        <w:t>\</w:t>
      </w:r>
      <w:proofErr w:type="spellStart"/>
      <w:r w:rsidR="00556C72" w:rsidRPr="00556C72">
        <w:rPr>
          <w:color w:val="000000" w:themeColor="text1"/>
          <w:sz w:val="18"/>
          <w:lang w:val="en-US"/>
        </w:rPr>
        <w:t>bianyi</w:t>
      </w:r>
      <w:proofErr w:type="spellEnd"/>
      <w:r w:rsidR="00556C72" w:rsidRPr="00556C72">
        <w:rPr>
          <w:color w:val="000000" w:themeColor="text1"/>
          <w:sz w:val="18"/>
        </w:rPr>
        <w:t xml:space="preserve"> </w:t>
      </w:r>
      <w:r w:rsidRPr="00556C72">
        <w:rPr>
          <w:color w:val="000000" w:themeColor="text1"/>
          <w:sz w:val="18"/>
        </w:rPr>
        <w:t xml:space="preserve">папка. </w:t>
      </w:r>
      <w:r w:rsidR="00556C72" w:rsidRPr="00556C72">
        <w:rPr>
          <w:b/>
          <w:i/>
          <w:color w:val="000000" w:themeColor="text1"/>
          <w:sz w:val="18"/>
          <w:lang w:val="en-US"/>
        </w:rPr>
        <w:t>Open</w:t>
      </w:r>
      <w:r w:rsidR="00556C72" w:rsidRPr="00556C72">
        <w:rPr>
          <w:b/>
          <w:i/>
          <w:color w:val="000000" w:themeColor="text1"/>
          <w:sz w:val="18"/>
        </w:rPr>
        <w:t xml:space="preserve"> </w:t>
      </w:r>
      <w:r w:rsidR="00556C72" w:rsidRPr="00556C72">
        <w:rPr>
          <w:b/>
          <w:i/>
          <w:color w:val="000000" w:themeColor="text1"/>
          <w:sz w:val="18"/>
          <w:lang w:val="en-US"/>
        </w:rPr>
        <w:t>Build</w:t>
      </w:r>
      <w:r w:rsidR="00556C72" w:rsidRPr="00556C72">
        <w:rPr>
          <w:b/>
          <w:i/>
          <w:color w:val="000000" w:themeColor="text1"/>
          <w:sz w:val="18"/>
        </w:rPr>
        <w:t xml:space="preserve"> </w:t>
      </w:r>
      <w:r w:rsidR="00556C72" w:rsidRPr="00556C72">
        <w:rPr>
          <w:b/>
          <w:i/>
          <w:color w:val="000000" w:themeColor="text1"/>
          <w:sz w:val="18"/>
          <w:lang w:val="en-US"/>
        </w:rPr>
        <w:t>Folder</w:t>
      </w:r>
      <w:r w:rsidR="00556C72" w:rsidRPr="00556C72">
        <w:rPr>
          <w:color w:val="000000" w:themeColor="text1"/>
          <w:sz w:val="18"/>
        </w:rPr>
        <w:t xml:space="preserve"> откроет</w:t>
      </w:r>
      <w:r w:rsidRPr="00556C72">
        <w:rPr>
          <w:color w:val="000000" w:themeColor="text1"/>
          <w:sz w:val="18"/>
        </w:rPr>
        <w:t xml:space="preserve"> эту папку в Проводнике </w:t>
      </w:r>
      <w:r w:rsidRPr="00556C72">
        <w:rPr>
          <w:color w:val="000000" w:themeColor="text1"/>
          <w:sz w:val="18"/>
          <w:lang w:val="en-US"/>
        </w:rPr>
        <w:t>Windows</w:t>
      </w:r>
      <w:r w:rsidRPr="00556C72">
        <w:rPr>
          <w:color w:val="000000" w:themeColor="text1"/>
          <w:sz w:val="18"/>
        </w:rPr>
        <w:t xml:space="preserve">. В каталоге </w:t>
      </w:r>
      <w:r w:rsidRPr="00556C72">
        <w:rPr>
          <w:color w:val="000000" w:themeColor="text1"/>
          <w:sz w:val="18"/>
          <w:lang w:val="en-US"/>
        </w:rPr>
        <w:t>Backup</w:t>
      </w:r>
      <w:r w:rsidRPr="00556C72">
        <w:rPr>
          <w:color w:val="000000" w:themeColor="text1"/>
          <w:sz w:val="18"/>
        </w:rPr>
        <w:t xml:space="preserve"> хранится копия старых проектов </w:t>
      </w:r>
      <w:r w:rsidRPr="00556C72">
        <w:rPr>
          <w:color w:val="000000" w:themeColor="text1"/>
          <w:sz w:val="18"/>
          <w:lang w:val="en-US"/>
        </w:rPr>
        <w:t>HMI</w:t>
      </w:r>
      <w:r w:rsidRPr="00556C72">
        <w:rPr>
          <w:color w:val="000000" w:themeColor="text1"/>
          <w:sz w:val="18"/>
        </w:rPr>
        <w:t xml:space="preserve">, открытых в новой версии редактора </w:t>
      </w:r>
      <w:proofErr w:type="spellStart"/>
      <w:r w:rsidRPr="00556C72">
        <w:rPr>
          <w:color w:val="000000" w:themeColor="text1"/>
          <w:sz w:val="18"/>
          <w:lang w:val="en-US"/>
        </w:rPr>
        <w:t>Nextion</w:t>
      </w:r>
      <w:proofErr w:type="spellEnd"/>
      <w:r w:rsidRPr="00556C72">
        <w:rPr>
          <w:color w:val="000000" w:themeColor="text1"/>
          <w:sz w:val="18"/>
        </w:rPr>
        <w:t xml:space="preserve">. </w:t>
      </w:r>
      <w:r w:rsidR="00556C72" w:rsidRPr="00556C72">
        <w:rPr>
          <w:color w:val="000000" w:themeColor="text1"/>
          <w:sz w:val="18"/>
          <w:lang w:val="en-US"/>
        </w:rPr>
        <w:t xml:space="preserve">C:\Users\Username\AppData\Roaming\Nextion Editor\backup </w:t>
      </w:r>
      <w:r w:rsidRPr="00556C72">
        <w:rPr>
          <w:color w:val="000000" w:themeColor="text1"/>
          <w:sz w:val="18"/>
        </w:rPr>
        <w:t>папка</w:t>
      </w:r>
      <w:r w:rsidRPr="00556C72">
        <w:rPr>
          <w:color w:val="000000" w:themeColor="text1"/>
          <w:sz w:val="18"/>
          <w:lang w:val="en-US"/>
        </w:rPr>
        <w:t xml:space="preserve"> </w:t>
      </w:r>
      <w:r w:rsidRPr="00556C72">
        <w:rPr>
          <w:color w:val="000000" w:themeColor="text1"/>
          <w:sz w:val="18"/>
        </w:rPr>
        <w:t>резервного</w:t>
      </w:r>
      <w:r w:rsidRPr="00556C72">
        <w:rPr>
          <w:color w:val="000000" w:themeColor="text1"/>
          <w:sz w:val="18"/>
          <w:lang w:val="en-US"/>
        </w:rPr>
        <w:t xml:space="preserve"> </w:t>
      </w:r>
      <w:r w:rsidRPr="00556C72">
        <w:rPr>
          <w:color w:val="000000" w:themeColor="text1"/>
          <w:sz w:val="18"/>
        </w:rPr>
        <w:t>копирования</w:t>
      </w:r>
      <w:r w:rsidRPr="00556C72">
        <w:rPr>
          <w:color w:val="000000" w:themeColor="text1"/>
          <w:sz w:val="18"/>
          <w:lang w:val="en-US"/>
        </w:rPr>
        <w:t xml:space="preserve">. </w:t>
      </w:r>
      <w:r w:rsidR="00556C72" w:rsidRPr="00556C72">
        <w:rPr>
          <w:b/>
          <w:i/>
          <w:color w:val="000000" w:themeColor="text1"/>
          <w:sz w:val="18"/>
          <w:lang w:val="en-US"/>
        </w:rPr>
        <w:t>Backup</w:t>
      </w:r>
      <w:r w:rsidR="00556C72" w:rsidRPr="00556C72">
        <w:rPr>
          <w:b/>
          <w:i/>
          <w:color w:val="000000" w:themeColor="text1"/>
          <w:sz w:val="18"/>
        </w:rPr>
        <w:t xml:space="preserve"> </w:t>
      </w:r>
      <w:r w:rsidR="00556C72" w:rsidRPr="00556C72">
        <w:rPr>
          <w:b/>
          <w:i/>
          <w:color w:val="000000" w:themeColor="text1"/>
          <w:sz w:val="18"/>
          <w:lang w:val="en-US"/>
        </w:rPr>
        <w:t>Dir</w:t>
      </w:r>
      <w:r w:rsidR="00556C72" w:rsidRPr="00556C72">
        <w:rPr>
          <w:b/>
          <w:i/>
          <w:color w:val="000000" w:themeColor="text1"/>
          <w:sz w:val="18"/>
        </w:rPr>
        <w:t xml:space="preserve"> </w:t>
      </w:r>
      <w:r w:rsidRPr="00556C72">
        <w:rPr>
          <w:color w:val="000000" w:themeColor="text1"/>
          <w:sz w:val="18"/>
        </w:rPr>
        <w:t xml:space="preserve">будет открыть </w:t>
      </w:r>
      <w:r w:rsidRPr="00F76CA6">
        <w:rPr>
          <w:sz w:val="18"/>
        </w:rPr>
        <w:t xml:space="preserve">эту папку в Проводнике </w:t>
      </w:r>
      <w:r w:rsidRPr="00F76CA6">
        <w:rPr>
          <w:sz w:val="18"/>
          <w:lang w:val="en-US"/>
        </w:rPr>
        <w:t>Windows</w:t>
      </w:r>
      <w:r w:rsidRPr="00F76CA6">
        <w:rPr>
          <w:sz w:val="18"/>
        </w:rPr>
        <w:t>.</w:t>
      </w:r>
    </w:p>
    <w:p w:rsidR="00556C72" w:rsidRPr="00556C72" w:rsidRDefault="00556C72" w:rsidP="00556C72">
      <w:pPr>
        <w:pStyle w:val="4"/>
        <w:shd w:val="clear" w:color="auto" w:fill="FFFFFF"/>
        <w:spacing w:before="264" w:after="36"/>
        <w:rPr>
          <w:rFonts w:ascii="Arial" w:hAnsi="Arial" w:cs="Arial"/>
          <w:color w:val="000000" w:themeColor="text1"/>
          <w:sz w:val="27"/>
          <w:szCs w:val="27"/>
        </w:rPr>
      </w:pPr>
      <w:r w:rsidRPr="00556C72">
        <w:rPr>
          <w:rFonts w:ascii="Arial" w:hAnsi="Arial" w:cs="Arial"/>
          <w:color w:val="000000" w:themeColor="text1"/>
          <w:sz w:val="27"/>
          <w:szCs w:val="27"/>
        </w:rPr>
        <w:t>меню инструментов</w:t>
      </w:r>
    </w:p>
    <w:p w:rsidR="00556C72" w:rsidRPr="00556C72" w:rsidRDefault="00556C72" w:rsidP="00556C72">
      <w:pPr>
        <w:pStyle w:val="a7"/>
        <w:shd w:val="clear" w:color="auto" w:fill="FFFFFF"/>
        <w:spacing w:before="0" w:beforeAutospacing="0" w:after="300" w:afterAutospacing="0"/>
        <w:rPr>
          <w:rFonts w:ascii="Arial" w:hAnsi="Arial" w:cs="Arial"/>
          <w:color w:val="000000" w:themeColor="text1"/>
          <w:sz w:val="23"/>
          <w:szCs w:val="23"/>
        </w:rPr>
      </w:pPr>
      <w:r w:rsidRPr="00556C72">
        <w:rPr>
          <w:rFonts w:ascii="Arial" w:hAnsi="Arial" w:cs="Arial"/>
          <w:color w:val="000000" w:themeColor="text1"/>
          <w:sz w:val="23"/>
          <w:szCs w:val="23"/>
        </w:rPr>
        <w:t xml:space="preserve">В редактор </w:t>
      </w:r>
      <w:proofErr w:type="spellStart"/>
      <w:r w:rsidRPr="00556C72">
        <w:rPr>
          <w:rFonts w:ascii="Arial" w:hAnsi="Arial" w:cs="Arial"/>
          <w:color w:val="000000" w:themeColor="text1"/>
          <w:sz w:val="23"/>
          <w:szCs w:val="23"/>
        </w:rPr>
        <w:t>Nextion</w:t>
      </w:r>
      <w:proofErr w:type="spellEnd"/>
      <w:r w:rsidRPr="00556C72">
        <w:rPr>
          <w:rFonts w:ascii="Arial" w:hAnsi="Arial" w:cs="Arial"/>
          <w:color w:val="000000" w:themeColor="text1"/>
          <w:sz w:val="23"/>
          <w:szCs w:val="23"/>
        </w:rPr>
        <w:t xml:space="preserve"> встроен </w:t>
      </w:r>
      <w:proofErr w:type="gramStart"/>
      <w:r w:rsidRPr="00556C72">
        <w:rPr>
          <w:rFonts w:ascii="Arial" w:hAnsi="Arial" w:cs="Arial"/>
          <w:color w:val="000000" w:themeColor="text1"/>
          <w:sz w:val="23"/>
          <w:szCs w:val="23"/>
        </w:rPr>
        <w:t>*.</w:t>
      </w:r>
      <w:proofErr w:type="spellStart"/>
      <w:r w:rsidRPr="00556C72">
        <w:rPr>
          <w:rFonts w:ascii="Arial" w:hAnsi="Arial" w:cs="Arial"/>
          <w:color w:val="000000" w:themeColor="text1"/>
          <w:sz w:val="23"/>
          <w:szCs w:val="23"/>
        </w:rPr>
        <w:t>Зи</w:t>
      </w:r>
      <w:proofErr w:type="spellEnd"/>
      <w:proofErr w:type="gramEnd"/>
      <w:r w:rsidRPr="00556C72">
        <w:rPr>
          <w:rFonts w:ascii="Arial" w:hAnsi="Arial" w:cs="Arial"/>
          <w:color w:val="000000" w:themeColor="text1"/>
          <w:sz w:val="23"/>
          <w:szCs w:val="23"/>
        </w:rPr>
        <w:t xml:space="preserve"> шрифта инструмент “</w:t>
      </w:r>
      <w:r w:rsidRPr="00556C72">
        <w:rPr>
          <w:color w:val="000000" w:themeColor="text1"/>
          <w:sz w:val="18"/>
        </w:rPr>
        <w:t xml:space="preserve"> </w:t>
      </w:r>
      <w:r w:rsidRPr="00556C72">
        <w:rPr>
          <w:color w:val="000000" w:themeColor="text1"/>
          <w:sz w:val="18"/>
          <w:lang w:val="en-US"/>
        </w:rPr>
        <w:t>Font</w:t>
      </w:r>
      <w:r w:rsidRPr="00556C72">
        <w:rPr>
          <w:color w:val="000000" w:themeColor="text1"/>
          <w:sz w:val="18"/>
        </w:rPr>
        <w:t xml:space="preserve"> </w:t>
      </w:r>
      <w:r w:rsidRPr="00556C72">
        <w:rPr>
          <w:color w:val="000000" w:themeColor="text1"/>
          <w:sz w:val="18"/>
          <w:lang w:val="en-US"/>
        </w:rPr>
        <w:t>Creator</w:t>
      </w:r>
      <w:r w:rsidRPr="00556C72">
        <w:rPr>
          <w:rFonts w:ascii="Arial" w:hAnsi="Arial" w:cs="Arial"/>
          <w:color w:val="000000" w:themeColor="text1"/>
          <w:sz w:val="23"/>
          <w:szCs w:val="23"/>
        </w:rPr>
        <w:t xml:space="preserve"> ” может быть запущен при выборе </w:t>
      </w:r>
      <w:r w:rsidRPr="00556C72">
        <w:rPr>
          <w:b/>
          <w:i/>
          <w:color w:val="000000" w:themeColor="text1"/>
          <w:sz w:val="18"/>
          <w:lang w:val="en-US"/>
        </w:rPr>
        <w:t>Font</w:t>
      </w:r>
      <w:r w:rsidRPr="00556C72">
        <w:rPr>
          <w:color w:val="000000" w:themeColor="text1"/>
          <w:sz w:val="18"/>
        </w:rPr>
        <w:t xml:space="preserve"> </w:t>
      </w:r>
      <w:r w:rsidRPr="00556C72">
        <w:rPr>
          <w:b/>
          <w:i/>
          <w:color w:val="000000" w:themeColor="text1"/>
          <w:sz w:val="18"/>
          <w:lang w:val="en-US"/>
        </w:rPr>
        <w:t>Generator</w:t>
      </w:r>
      <w:r w:rsidRPr="00556C72">
        <w:rPr>
          <w:rFonts w:ascii="Arial" w:hAnsi="Arial" w:cs="Arial"/>
          <w:color w:val="000000" w:themeColor="text1"/>
          <w:sz w:val="23"/>
          <w:szCs w:val="23"/>
        </w:rPr>
        <w:t xml:space="preserve">. Любой проект, содержащий компоненты, которые </w:t>
      </w:r>
      <w:proofErr w:type="gramStart"/>
      <w:r w:rsidRPr="00556C72">
        <w:rPr>
          <w:rFonts w:ascii="Arial" w:hAnsi="Arial" w:cs="Arial"/>
          <w:color w:val="000000" w:themeColor="text1"/>
          <w:sz w:val="23"/>
          <w:szCs w:val="23"/>
        </w:rPr>
        <w:t>выводят  .</w:t>
      </w:r>
      <w:proofErr w:type="spellStart"/>
      <w:proofErr w:type="gramEnd"/>
      <w:r w:rsidRPr="00556C72">
        <w:rPr>
          <w:rFonts w:ascii="Arial" w:hAnsi="Arial" w:cs="Arial"/>
          <w:color w:val="000000" w:themeColor="text1"/>
          <w:sz w:val="23"/>
          <w:szCs w:val="23"/>
        </w:rPr>
        <w:t>txt</w:t>
      </w:r>
      <w:proofErr w:type="spellEnd"/>
      <w:r w:rsidRPr="00556C72">
        <w:rPr>
          <w:rFonts w:ascii="Arial" w:hAnsi="Arial" w:cs="Arial"/>
          <w:color w:val="000000" w:themeColor="text1"/>
          <w:sz w:val="23"/>
          <w:szCs w:val="23"/>
        </w:rPr>
        <w:t xml:space="preserve"> или </w:t>
      </w:r>
      <w:r w:rsidRPr="00556C72">
        <w:rPr>
          <w:color w:val="000000" w:themeColor="text1"/>
          <w:sz w:val="18"/>
        </w:rPr>
        <w:t>.</w:t>
      </w:r>
      <w:proofErr w:type="spellStart"/>
      <w:r w:rsidRPr="00556C72">
        <w:rPr>
          <w:color w:val="000000" w:themeColor="text1"/>
          <w:sz w:val="18"/>
          <w:lang w:val="en-US"/>
        </w:rPr>
        <w:t>val</w:t>
      </w:r>
      <w:proofErr w:type="spellEnd"/>
      <w:r w:rsidRPr="00556C72">
        <w:rPr>
          <w:color w:val="000000" w:themeColor="text1"/>
          <w:sz w:val="18"/>
        </w:rPr>
        <w:t xml:space="preserve"> </w:t>
      </w:r>
      <w:r w:rsidRPr="00556C72">
        <w:rPr>
          <w:rFonts w:ascii="Arial" w:hAnsi="Arial" w:cs="Arial"/>
          <w:color w:val="000000" w:themeColor="text1"/>
          <w:sz w:val="23"/>
          <w:szCs w:val="23"/>
          <w:shd w:val="clear" w:color="auto" w:fill="FFFFFF"/>
        </w:rPr>
        <w:t>визуальный атрибут</w:t>
      </w:r>
      <w:r w:rsidRPr="00556C72">
        <w:rPr>
          <w:color w:val="000000" w:themeColor="text1"/>
          <w:sz w:val="18"/>
        </w:rPr>
        <w:t xml:space="preserve"> </w:t>
      </w:r>
      <w:r w:rsidRPr="00556C72">
        <w:rPr>
          <w:rFonts w:ascii="Arial" w:hAnsi="Arial" w:cs="Arial"/>
          <w:color w:val="000000" w:themeColor="text1"/>
          <w:sz w:val="23"/>
          <w:szCs w:val="23"/>
        </w:rPr>
        <w:t xml:space="preserve">требует, чтобы в проект HMI пользователя был включен хотя бы один шрифт. </w:t>
      </w:r>
      <w:proofErr w:type="spellStart"/>
      <w:r w:rsidRPr="00556C72">
        <w:rPr>
          <w:rFonts w:ascii="Arial" w:hAnsi="Arial" w:cs="Arial"/>
          <w:color w:val="000000" w:themeColor="text1"/>
          <w:sz w:val="23"/>
          <w:szCs w:val="23"/>
        </w:rPr>
        <w:t>Font</w:t>
      </w:r>
      <w:proofErr w:type="spellEnd"/>
      <w:r w:rsidRPr="00556C72">
        <w:rPr>
          <w:rFonts w:ascii="Arial" w:hAnsi="Arial" w:cs="Arial"/>
          <w:color w:val="000000" w:themeColor="text1"/>
          <w:sz w:val="23"/>
          <w:szCs w:val="23"/>
        </w:rPr>
        <w:t xml:space="preserve"> </w:t>
      </w:r>
      <w:proofErr w:type="spellStart"/>
      <w:r w:rsidRPr="00556C72">
        <w:rPr>
          <w:rFonts w:ascii="Arial" w:hAnsi="Arial" w:cs="Arial"/>
          <w:color w:val="000000" w:themeColor="text1"/>
          <w:sz w:val="23"/>
          <w:szCs w:val="23"/>
        </w:rPr>
        <w:t>Creator</w:t>
      </w:r>
      <w:proofErr w:type="spellEnd"/>
      <w:r w:rsidRPr="00556C72">
        <w:rPr>
          <w:rFonts w:ascii="Arial" w:hAnsi="Arial" w:cs="Arial"/>
          <w:color w:val="000000" w:themeColor="text1"/>
          <w:sz w:val="23"/>
          <w:szCs w:val="23"/>
        </w:rPr>
        <w:t xml:space="preserve"> включен как удобный способ быстро генерировать шрифт, хотя, возможно, не самое лучшее качество.</w:t>
      </w:r>
    </w:p>
    <w:p w:rsidR="009C312B" w:rsidRDefault="00847A99">
      <w:r w:rsidRPr="00A0461F">
        <w:rPr>
          <w:sz w:val="18"/>
        </w:rPr>
        <w:t xml:space="preserve">    </w:t>
      </w:r>
      <w:r>
        <w:rPr>
          <w:sz w:val="18"/>
        </w:rPr>
        <w:t xml:space="preserve">   </w:t>
      </w:r>
    </w:p>
    <w:p w:rsidR="009C312B" w:rsidRDefault="009C312B"/>
    <w:p w:rsidR="009C312B" w:rsidRPr="0050500F" w:rsidRDefault="00847A99">
      <w:pPr>
        <w:spacing w:before="20"/>
        <w:rPr>
          <w:lang w:val="en-US"/>
        </w:rPr>
      </w:pPr>
      <w:r w:rsidRPr="0050500F">
        <w:rPr>
          <w:b/>
          <w:i/>
          <w:sz w:val="18"/>
          <w:lang w:val="en-US"/>
        </w:rPr>
        <w:t>Font Creator</w:t>
      </w:r>
      <w:r w:rsidRPr="0050500F">
        <w:rPr>
          <w:sz w:val="18"/>
          <w:lang w:val="en-US"/>
        </w:rPr>
        <w:t xml:space="preserve"> </w:t>
      </w:r>
    </w:p>
    <w:p w:rsidR="00556C72" w:rsidRDefault="00556C72">
      <w:pPr>
        <w:spacing w:before="60"/>
        <w:rPr>
          <w:sz w:val="18"/>
          <w:lang w:val="en-US"/>
        </w:rPr>
      </w:pPr>
      <w:r>
        <w:rPr>
          <w:noProof/>
        </w:rPr>
        <w:lastRenderedPageBreak/>
        <w:drawing>
          <wp:inline distT="0" distB="0" distL="0" distR="0" wp14:anchorId="7113B600" wp14:editId="1C3A14D7">
            <wp:extent cx="4210050" cy="4162425"/>
            <wp:effectExtent l="0" t="0" r="0" b="0"/>
            <wp:docPr id="4" name="Drawing 3" descr="a48c0601-bdea-4cd5-9413-34ae33bbe37f.jpg"/>
            <wp:cNvGraphicFramePr/>
            <a:graphic xmlns:a="http://schemas.openxmlformats.org/drawingml/2006/main">
              <a:graphicData uri="http://schemas.openxmlformats.org/drawingml/2006/picture">
                <pic:pic xmlns:pic="http://schemas.openxmlformats.org/drawingml/2006/picture">
                  <pic:nvPicPr>
                    <pic:cNvPr id="0" name="Picture 3" descr="a48c0601-bdea-4cd5-9413-34ae33bbe37f.jpg"/>
                    <pic:cNvPicPr>
                      <a:picLocks noChangeAspect="1"/>
                    </pic:cNvPicPr>
                  </pic:nvPicPr>
                  <pic:blipFill>
                    <a:blip r:embed="rId10"/>
                    <a:stretch>
                      <a:fillRect/>
                    </a:stretch>
                  </pic:blipFill>
                  <pic:spPr>
                    <a:xfrm>
                      <a:off x="0" y="0"/>
                      <a:ext cx="4210050" cy="4162425"/>
                    </a:xfrm>
                    <a:prstGeom prst="rect">
                      <a:avLst/>
                    </a:prstGeom>
                  </pic:spPr>
                </pic:pic>
              </a:graphicData>
            </a:graphic>
          </wp:inline>
        </w:drawing>
      </w:r>
    </w:p>
    <w:p w:rsidR="00556C72" w:rsidRDefault="00556C72">
      <w:pPr>
        <w:spacing w:before="60"/>
        <w:rPr>
          <w:rFonts w:ascii="Arial" w:hAnsi="Arial" w:cs="Arial"/>
          <w:color w:val="707070"/>
          <w:sz w:val="23"/>
          <w:szCs w:val="23"/>
          <w:shd w:val="clear" w:color="auto" w:fill="FFFFFF"/>
        </w:rPr>
      </w:pPr>
    </w:p>
    <w:p w:rsidR="00556C72" w:rsidRPr="00556C72" w:rsidRDefault="00556C72">
      <w:pPr>
        <w:spacing w:before="60"/>
        <w:rPr>
          <w:color w:val="000000" w:themeColor="text1"/>
          <w:sz w:val="18"/>
        </w:rPr>
      </w:pPr>
      <w:r w:rsidRPr="00556C72">
        <w:rPr>
          <w:rFonts w:ascii="Arial" w:hAnsi="Arial" w:cs="Arial"/>
          <w:color w:val="000000" w:themeColor="text1"/>
          <w:sz w:val="23"/>
          <w:szCs w:val="23"/>
          <w:shd w:val="clear" w:color="auto" w:fill="FFFFFF"/>
        </w:rPr>
        <w:t>+ Высота символов в пикселях, кратно 8 от 16 до 160.</w:t>
      </w:r>
      <w:r w:rsidRPr="00556C72">
        <w:rPr>
          <w:rFonts w:ascii="Arial" w:hAnsi="Arial" w:cs="Arial"/>
          <w:color w:val="000000" w:themeColor="text1"/>
          <w:sz w:val="23"/>
          <w:szCs w:val="23"/>
        </w:rPr>
        <w:br/>
      </w:r>
      <w:r w:rsidRPr="00556C72">
        <w:rPr>
          <w:rFonts w:ascii="Arial" w:hAnsi="Arial" w:cs="Arial"/>
          <w:color w:val="000000" w:themeColor="text1"/>
          <w:sz w:val="23"/>
          <w:szCs w:val="23"/>
          <w:shd w:val="clear" w:color="auto" w:fill="FFFFFF"/>
        </w:rPr>
        <w:t xml:space="preserve">+ </w:t>
      </w:r>
      <w:r w:rsidRPr="00556C72">
        <w:rPr>
          <w:rFonts w:ascii="Arial" w:hAnsi="Arial" w:cs="Arial"/>
          <w:color w:val="FF0000"/>
          <w:sz w:val="23"/>
          <w:szCs w:val="23"/>
          <w:shd w:val="clear" w:color="auto" w:fill="FFFFFF"/>
        </w:rPr>
        <w:t>Ширина символов будет 1/2 этой высоты.</w:t>
      </w:r>
      <w:r>
        <w:rPr>
          <w:rFonts w:ascii="Arial" w:hAnsi="Arial" w:cs="Arial"/>
          <w:color w:val="FF0000"/>
          <w:sz w:val="23"/>
          <w:szCs w:val="23"/>
          <w:shd w:val="clear" w:color="auto" w:fill="FFFFFF"/>
        </w:rPr>
        <w:t>‼!</w:t>
      </w:r>
      <w:r w:rsidRPr="00556C72">
        <w:rPr>
          <w:rFonts w:ascii="Arial" w:hAnsi="Arial" w:cs="Arial"/>
          <w:color w:val="000000" w:themeColor="text1"/>
          <w:sz w:val="23"/>
          <w:szCs w:val="23"/>
        </w:rPr>
        <w:br/>
      </w:r>
      <w:r w:rsidRPr="00556C72">
        <w:rPr>
          <w:rFonts w:ascii="Arial" w:hAnsi="Arial" w:cs="Arial"/>
          <w:color w:val="000000" w:themeColor="text1"/>
          <w:sz w:val="23"/>
          <w:szCs w:val="23"/>
          <w:shd w:val="clear" w:color="auto" w:fill="FFFFFF"/>
        </w:rPr>
        <w:t>+ Выберите высоту, кодирование, шрифт из установленных шрифтов, дополнительный интервал.</w:t>
      </w:r>
      <w:r w:rsidRPr="00556C72">
        <w:rPr>
          <w:rFonts w:ascii="Arial" w:hAnsi="Arial" w:cs="Arial"/>
          <w:color w:val="000000" w:themeColor="text1"/>
          <w:sz w:val="23"/>
          <w:szCs w:val="23"/>
        </w:rPr>
        <w:br/>
      </w:r>
      <w:r w:rsidRPr="00556C72">
        <w:rPr>
          <w:rFonts w:ascii="Arial" w:hAnsi="Arial" w:cs="Arial"/>
          <w:color w:val="000000" w:themeColor="text1"/>
          <w:sz w:val="23"/>
          <w:szCs w:val="23"/>
          <w:shd w:val="clear" w:color="auto" w:fill="FFFFFF"/>
        </w:rPr>
        <w:t>+ Дать свой шрифт имя и нажмите кнопку </w:t>
      </w:r>
      <w:proofErr w:type="spellStart"/>
      <w:r w:rsidR="00D85A19" w:rsidRPr="0050500F">
        <w:rPr>
          <w:b/>
          <w:i/>
          <w:sz w:val="18"/>
          <w:lang w:val="en-US"/>
        </w:rPr>
        <w:t>GenerateFont</w:t>
      </w:r>
      <w:proofErr w:type="spellEnd"/>
      <w:r w:rsidR="00D85A19" w:rsidRPr="00D85A19">
        <w:rPr>
          <w:sz w:val="18"/>
        </w:rPr>
        <w:t>.</w:t>
      </w:r>
      <w:r w:rsidRPr="00556C72">
        <w:rPr>
          <w:rFonts w:ascii="Arial" w:hAnsi="Arial" w:cs="Arial"/>
          <w:color w:val="000000" w:themeColor="text1"/>
          <w:sz w:val="23"/>
          <w:szCs w:val="23"/>
          <w:shd w:val="clear" w:color="auto" w:fill="FFFFFF"/>
        </w:rPr>
        <w:t>.</w:t>
      </w:r>
      <w:r w:rsidRPr="00556C72">
        <w:rPr>
          <w:rFonts w:ascii="Arial" w:hAnsi="Arial" w:cs="Arial"/>
          <w:color w:val="000000" w:themeColor="text1"/>
          <w:sz w:val="23"/>
          <w:szCs w:val="23"/>
        </w:rPr>
        <w:br/>
      </w:r>
      <w:r w:rsidRPr="00556C72">
        <w:rPr>
          <w:rFonts w:ascii="Arial" w:hAnsi="Arial" w:cs="Arial"/>
          <w:color w:val="000000" w:themeColor="text1"/>
          <w:sz w:val="23"/>
          <w:szCs w:val="23"/>
          <w:shd w:val="clear" w:color="auto" w:fill="FFFFFF"/>
        </w:rPr>
        <w:t>+ Сохранить *.файл шрифт</w:t>
      </w:r>
      <w:r w:rsidR="00D85A19">
        <w:rPr>
          <w:rFonts w:ascii="Arial" w:hAnsi="Arial" w:cs="Arial"/>
          <w:color w:val="000000" w:themeColor="text1"/>
          <w:sz w:val="23"/>
          <w:szCs w:val="23"/>
          <w:shd w:val="clear" w:color="auto" w:fill="FFFFFF"/>
        </w:rPr>
        <w:t xml:space="preserve">а </w:t>
      </w:r>
      <w:proofErr w:type="spellStart"/>
      <w:r w:rsidR="00D85A19">
        <w:rPr>
          <w:rFonts w:ascii="Arial" w:hAnsi="Arial" w:cs="Arial"/>
          <w:color w:val="000000" w:themeColor="text1"/>
          <w:sz w:val="23"/>
          <w:szCs w:val="23"/>
          <w:shd w:val="clear" w:color="auto" w:fill="FFFFFF"/>
        </w:rPr>
        <w:t>zi</w:t>
      </w:r>
      <w:proofErr w:type="spellEnd"/>
      <w:r w:rsidR="00D85A19">
        <w:rPr>
          <w:rFonts w:ascii="Arial" w:hAnsi="Arial" w:cs="Arial"/>
          <w:color w:val="000000" w:themeColor="text1"/>
          <w:sz w:val="23"/>
          <w:szCs w:val="23"/>
          <w:shd w:val="clear" w:color="auto" w:fill="FFFFFF"/>
        </w:rPr>
        <w:t xml:space="preserve"> в выбранной папке шрифта </w:t>
      </w:r>
      <w:r w:rsidRPr="00556C72">
        <w:rPr>
          <w:rFonts w:ascii="Arial" w:hAnsi="Arial" w:cs="Arial"/>
          <w:color w:val="000000" w:themeColor="text1"/>
          <w:sz w:val="23"/>
          <w:szCs w:val="23"/>
        </w:rPr>
        <w:br/>
      </w:r>
      <w:r w:rsidRPr="00556C72">
        <w:rPr>
          <w:rFonts w:ascii="Arial" w:hAnsi="Arial" w:cs="Arial"/>
          <w:color w:val="000000" w:themeColor="text1"/>
          <w:sz w:val="23"/>
          <w:szCs w:val="23"/>
          <w:shd w:val="clear" w:color="auto" w:fill="FFFFFF"/>
        </w:rPr>
        <w:t>+ Вам будет предоставлена возможность добавить это в ваш проект HMI.</w:t>
      </w:r>
    </w:p>
    <w:p w:rsidR="00D85A19" w:rsidRPr="00D85A19" w:rsidRDefault="00D85A19" w:rsidP="00D85A19">
      <w:pPr>
        <w:spacing w:before="21"/>
        <w:rPr>
          <w:b/>
          <w:sz w:val="18"/>
        </w:rPr>
      </w:pPr>
      <w:r w:rsidRPr="00D85A19">
        <w:rPr>
          <w:b/>
          <w:sz w:val="18"/>
        </w:rPr>
        <w:t>меню настроек</w:t>
      </w:r>
    </w:p>
    <w:p w:rsidR="00D85A19" w:rsidRPr="00D85A19" w:rsidRDefault="00D85A19" w:rsidP="00D85A19">
      <w:pPr>
        <w:spacing w:before="21"/>
        <w:rPr>
          <w:sz w:val="18"/>
        </w:rPr>
      </w:pPr>
      <w:r w:rsidRPr="00D85A19">
        <w:rPr>
          <w:sz w:val="18"/>
        </w:rPr>
        <w:t>Здесь пользователь может изменить некоторые редактора параметров, выбрав Настройки,</w:t>
      </w:r>
    </w:p>
    <w:p w:rsidR="00D85A19" w:rsidRPr="00A0461F" w:rsidRDefault="00D85A19" w:rsidP="00D85A19">
      <w:pPr>
        <w:spacing w:before="21"/>
        <w:rPr>
          <w:sz w:val="18"/>
        </w:rPr>
      </w:pPr>
      <w:r w:rsidRPr="00A0461F">
        <w:rPr>
          <w:sz w:val="18"/>
        </w:rPr>
        <w:t>или сбросить их Редактор стилей макета выбрав сброс макета.</w:t>
      </w:r>
    </w:p>
    <w:p w:rsidR="00D85A19" w:rsidRPr="00A0461F" w:rsidRDefault="00847A99">
      <w:pPr>
        <w:spacing w:before="21"/>
        <w:rPr>
          <w:sz w:val="18"/>
        </w:rPr>
      </w:pPr>
      <w:r w:rsidRPr="0050500F">
        <w:rPr>
          <w:b/>
          <w:sz w:val="18"/>
          <w:lang w:val="en-US"/>
        </w:rPr>
        <w:t>About</w:t>
      </w:r>
      <w:r w:rsidRPr="00A0461F">
        <w:rPr>
          <w:b/>
          <w:sz w:val="18"/>
        </w:rPr>
        <w:t xml:space="preserve"> </w:t>
      </w:r>
      <w:r w:rsidRPr="0050500F">
        <w:rPr>
          <w:b/>
          <w:sz w:val="18"/>
          <w:lang w:val="en-US"/>
        </w:rPr>
        <w:t>Menu</w:t>
      </w:r>
      <w:r w:rsidRPr="00A0461F">
        <w:rPr>
          <w:sz w:val="18"/>
        </w:rPr>
        <w:t xml:space="preserve"> </w:t>
      </w:r>
    </w:p>
    <w:p w:rsidR="009C312B" w:rsidRPr="00D85A19" w:rsidRDefault="00847A99">
      <w:pPr>
        <w:spacing w:before="21"/>
      </w:pPr>
      <w:r w:rsidRPr="0050500F">
        <w:rPr>
          <w:b/>
          <w:i/>
          <w:sz w:val="18"/>
          <w:lang w:val="en-US"/>
        </w:rPr>
        <w:t>About</w:t>
      </w:r>
      <w:r w:rsidR="00D85A19" w:rsidRPr="00D85A19">
        <w:rPr>
          <w:b/>
          <w:i/>
          <w:sz w:val="18"/>
        </w:rPr>
        <w:t xml:space="preserve"> </w:t>
      </w:r>
      <w:r w:rsidR="00D85A19">
        <w:rPr>
          <w:rFonts w:ascii="Arial" w:hAnsi="Arial" w:cs="Arial"/>
          <w:color w:val="707070"/>
          <w:sz w:val="23"/>
          <w:szCs w:val="23"/>
          <w:shd w:val="clear" w:color="auto" w:fill="FFFFFF"/>
        </w:rPr>
        <w:t xml:space="preserve">покажет текущую версию </w:t>
      </w:r>
      <w:proofErr w:type="spellStart"/>
      <w:r w:rsidR="00D85A19">
        <w:rPr>
          <w:rFonts w:ascii="Arial" w:hAnsi="Arial" w:cs="Arial"/>
          <w:color w:val="707070"/>
          <w:sz w:val="23"/>
          <w:szCs w:val="23"/>
          <w:shd w:val="clear" w:color="auto" w:fill="FFFFFF"/>
        </w:rPr>
        <w:t>Nextion</w:t>
      </w:r>
      <w:proofErr w:type="spellEnd"/>
      <w:r w:rsidR="00D85A19">
        <w:rPr>
          <w:rFonts w:ascii="Arial" w:hAnsi="Arial" w:cs="Arial"/>
          <w:color w:val="707070"/>
          <w:sz w:val="23"/>
          <w:szCs w:val="23"/>
          <w:shd w:val="clear" w:color="auto" w:fill="FFFFFF"/>
        </w:rPr>
        <w:t xml:space="preserve"> редактора и </w:t>
      </w:r>
      <w:proofErr w:type="spellStart"/>
      <w:r w:rsidR="00D85A19">
        <w:rPr>
          <w:rFonts w:ascii="Arial" w:hAnsi="Arial" w:cs="Arial"/>
          <w:color w:val="707070"/>
          <w:sz w:val="23"/>
          <w:szCs w:val="23"/>
          <w:shd w:val="clear" w:color="auto" w:fill="FFFFFF"/>
        </w:rPr>
        <w:t>Nextion</w:t>
      </w:r>
      <w:proofErr w:type="spellEnd"/>
      <w:r w:rsidR="00D85A19">
        <w:rPr>
          <w:rFonts w:ascii="Arial" w:hAnsi="Arial" w:cs="Arial"/>
          <w:color w:val="707070"/>
          <w:sz w:val="23"/>
          <w:szCs w:val="23"/>
          <w:shd w:val="clear" w:color="auto" w:fill="FFFFFF"/>
        </w:rPr>
        <w:t xml:space="preserve"> сайте ссылке.</w:t>
      </w:r>
    </w:p>
    <w:p w:rsidR="009C312B" w:rsidRPr="00D85A19" w:rsidRDefault="00847A99">
      <w:pPr>
        <w:spacing w:before="21"/>
      </w:pPr>
      <w:r w:rsidRPr="0050500F">
        <w:rPr>
          <w:b/>
          <w:sz w:val="18"/>
          <w:lang w:val="en-US"/>
        </w:rPr>
        <w:t> </w:t>
      </w:r>
      <w:r w:rsidRPr="00D85A19">
        <w:rPr>
          <w:sz w:val="18"/>
        </w:rPr>
        <w:t xml:space="preserve"> </w:t>
      </w:r>
    </w:p>
    <w:p w:rsidR="009C312B" w:rsidRPr="00D85A19" w:rsidRDefault="00847A99">
      <w:pPr>
        <w:spacing w:before="60"/>
      </w:pPr>
      <w:r w:rsidRPr="0050500F">
        <w:rPr>
          <w:sz w:val="18"/>
          <w:lang w:val="en-US"/>
        </w:rPr>
        <w:t> </w:t>
      </w:r>
      <w:r w:rsidRPr="00D85A19">
        <w:rPr>
          <w:sz w:val="18"/>
        </w:rPr>
        <w:t xml:space="preserve"> </w:t>
      </w:r>
    </w:p>
    <w:p w:rsidR="009C312B" w:rsidRDefault="00847A99">
      <w:r w:rsidRPr="00D85A19">
        <w:rPr>
          <w:sz w:val="18"/>
        </w:rPr>
        <w:lastRenderedPageBreak/>
        <w:t xml:space="preserve">    </w:t>
      </w:r>
      <w:r>
        <w:rPr>
          <w:noProof/>
        </w:rPr>
        <w:drawing>
          <wp:inline distT="0" distB="0" distL="0" distR="0">
            <wp:extent cx="5191125" cy="2381250"/>
            <wp:effectExtent l="0" t="0" r="0" b="0"/>
            <wp:docPr id="5" name="Drawing 4" descr="d8cf541d-567c-4423-b12c-3900b34e3ab1.jpg"/>
            <wp:cNvGraphicFramePr/>
            <a:graphic xmlns:a="http://schemas.openxmlformats.org/drawingml/2006/main">
              <a:graphicData uri="http://schemas.openxmlformats.org/drawingml/2006/picture">
                <pic:pic xmlns:pic="http://schemas.openxmlformats.org/drawingml/2006/picture">
                  <pic:nvPicPr>
                    <pic:cNvPr id="0" name="Picture 4" descr="d8cf541d-567c-4423-b12c-3900b34e3ab1.jpg"/>
                    <pic:cNvPicPr>
                      <a:picLocks noChangeAspect="1"/>
                    </pic:cNvPicPr>
                  </pic:nvPicPr>
                  <pic:blipFill>
                    <a:blip r:embed="rId11"/>
                    <a:stretch>
                      <a:fillRect/>
                    </a:stretch>
                  </pic:blipFill>
                  <pic:spPr>
                    <a:xfrm>
                      <a:off x="0" y="0"/>
                      <a:ext cx="5191125" cy="2381250"/>
                    </a:xfrm>
                    <a:prstGeom prst="rect">
                      <a:avLst/>
                    </a:prstGeom>
                  </pic:spPr>
                </pic:pic>
              </a:graphicData>
            </a:graphic>
          </wp:inline>
        </w:drawing>
      </w:r>
      <w:r>
        <w:rPr>
          <w:sz w:val="18"/>
        </w:rPr>
        <w:t xml:space="preserve">   </w:t>
      </w:r>
    </w:p>
    <w:p w:rsidR="009C312B" w:rsidRDefault="009C312B"/>
    <w:p w:rsidR="00D85A19" w:rsidRPr="00D85A19" w:rsidRDefault="00D85A19">
      <w:pPr>
        <w:spacing w:before="19"/>
        <w:rPr>
          <w:b/>
          <w:i/>
          <w:sz w:val="18"/>
        </w:rPr>
      </w:pPr>
      <w:r w:rsidRPr="0050500F">
        <w:rPr>
          <w:b/>
          <w:i/>
          <w:sz w:val="18"/>
          <w:lang w:val="en-US"/>
        </w:rPr>
        <w:t>Check</w:t>
      </w:r>
      <w:r w:rsidRPr="00D85A19">
        <w:rPr>
          <w:b/>
          <w:i/>
          <w:sz w:val="18"/>
        </w:rPr>
        <w:t xml:space="preserve"> </w:t>
      </w:r>
      <w:r w:rsidRPr="0050500F">
        <w:rPr>
          <w:b/>
          <w:i/>
          <w:sz w:val="18"/>
          <w:lang w:val="en-US"/>
        </w:rPr>
        <w:t>for</w:t>
      </w:r>
      <w:r w:rsidRPr="00D85A19">
        <w:rPr>
          <w:b/>
          <w:i/>
          <w:sz w:val="18"/>
        </w:rPr>
        <w:t xml:space="preserve"> </w:t>
      </w:r>
      <w:r w:rsidRPr="0050500F">
        <w:rPr>
          <w:b/>
          <w:i/>
          <w:sz w:val="18"/>
          <w:lang w:val="en-US"/>
        </w:rPr>
        <w:t>new</w:t>
      </w:r>
      <w:r w:rsidRPr="00D85A19">
        <w:rPr>
          <w:b/>
          <w:i/>
          <w:sz w:val="18"/>
        </w:rPr>
        <w:t xml:space="preserve"> </w:t>
      </w:r>
      <w:r w:rsidRPr="0050500F">
        <w:rPr>
          <w:b/>
          <w:i/>
          <w:sz w:val="18"/>
          <w:lang w:val="en-US"/>
        </w:rPr>
        <w:t>version</w:t>
      </w:r>
      <w:r w:rsidRPr="00D85A19">
        <w:rPr>
          <w:sz w:val="18"/>
        </w:rPr>
        <w:t xml:space="preserve"> </w:t>
      </w:r>
      <w:r>
        <w:rPr>
          <w:rFonts w:ascii="Arial" w:hAnsi="Arial" w:cs="Arial"/>
          <w:color w:val="707070"/>
          <w:sz w:val="23"/>
          <w:szCs w:val="23"/>
          <w:shd w:val="clear" w:color="auto" w:fill="FFFFFF"/>
        </w:rPr>
        <w:t xml:space="preserve">будут использовать Интернет, чтобы проверить новую версию. Если доступна новая версия, появится диалоговое окно обновления. Существует две версии редактора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версия EXE и Версия ZIP. Версия EXE будет устанавливаться в папке </w:t>
      </w:r>
      <w:proofErr w:type="spellStart"/>
      <w:r>
        <w:rPr>
          <w:rFonts w:ascii="Arial" w:hAnsi="Arial" w:cs="Arial"/>
          <w:color w:val="707070"/>
          <w:sz w:val="23"/>
          <w:szCs w:val="23"/>
          <w:shd w:val="clear" w:color="auto" w:fill="FFFFFF"/>
        </w:rPr>
        <w:t>Program</w:t>
      </w:r>
      <w:proofErr w:type="spell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Files</w:t>
      </w:r>
      <w:proofErr w:type="spellEnd"/>
      <w:r>
        <w:rPr>
          <w:rFonts w:ascii="Arial" w:hAnsi="Arial" w:cs="Arial"/>
          <w:color w:val="707070"/>
          <w:sz w:val="23"/>
          <w:szCs w:val="23"/>
          <w:shd w:val="clear" w:color="auto" w:fill="FFFFFF"/>
        </w:rPr>
        <w:t xml:space="preserve"> (x86) и автоматически заботиться о ассоциациях файлов. Выбрав </w:t>
      </w:r>
      <w:r w:rsidRPr="0050500F">
        <w:rPr>
          <w:b/>
          <w:i/>
          <w:sz w:val="18"/>
          <w:lang w:val="en-US"/>
        </w:rPr>
        <w:t>Auto</w:t>
      </w:r>
      <w:r w:rsidRPr="00A0461F">
        <w:rPr>
          <w:b/>
          <w:i/>
          <w:sz w:val="18"/>
        </w:rPr>
        <w:t xml:space="preserve"> </w:t>
      </w:r>
      <w:r w:rsidRPr="0050500F">
        <w:rPr>
          <w:b/>
          <w:i/>
          <w:sz w:val="18"/>
          <w:lang w:val="en-US"/>
        </w:rPr>
        <w:t>Update</w:t>
      </w:r>
      <w:r w:rsidRPr="00A0461F">
        <w:rPr>
          <w:sz w:val="18"/>
        </w:rPr>
        <w:t xml:space="preserve"> </w:t>
      </w:r>
      <w:r>
        <w:rPr>
          <w:rFonts w:ascii="Arial" w:hAnsi="Arial" w:cs="Arial"/>
          <w:color w:val="707070"/>
          <w:sz w:val="23"/>
          <w:szCs w:val="23"/>
          <w:shd w:val="clear" w:color="auto" w:fill="FFFFFF"/>
        </w:rPr>
        <w:t xml:space="preserve">будет установить </w:t>
      </w:r>
      <w:proofErr w:type="spellStart"/>
      <w:r>
        <w:rPr>
          <w:rFonts w:ascii="Arial" w:hAnsi="Arial" w:cs="Arial"/>
          <w:color w:val="707070"/>
          <w:sz w:val="23"/>
          <w:szCs w:val="23"/>
          <w:shd w:val="clear" w:color="auto" w:fill="FFFFFF"/>
        </w:rPr>
        <w:t>exe</w:t>
      </w:r>
      <w:proofErr w:type="spellEnd"/>
      <w:r>
        <w:rPr>
          <w:rFonts w:ascii="Arial" w:hAnsi="Arial" w:cs="Arial"/>
          <w:color w:val="707070"/>
          <w:sz w:val="23"/>
          <w:szCs w:val="23"/>
          <w:shd w:val="clear" w:color="auto" w:fill="FFFFFF"/>
        </w:rPr>
        <w:t>-версию. ZIP-версию можно загрузить и извлечь в любую папку по выбору, а затем запустить непосредственно из этой папки. Выбор </w:t>
      </w:r>
      <w:r w:rsidRPr="0050500F">
        <w:rPr>
          <w:b/>
          <w:i/>
          <w:sz w:val="18"/>
          <w:lang w:val="en-US"/>
        </w:rPr>
        <w:t>Manual</w:t>
      </w:r>
      <w:r w:rsidRPr="00D85A19">
        <w:rPr>
          <w:b/>
          <w:i/>
          <w:sz w:val="18"/>
        </w:rPr>
        <w:t xml:space="preserve"> </w:t>
      </w:r>
      <w:r w:rsidRPr="0050500F">
        <w:rPr>
          <w:b/>
          <w:i/>
          <w:sz w:val="18"/>
          <w:lang w:val="en-US"/>
        </w:rPr>
        <w:t>Update</w:t>
      </w:r>
      <w:r>
        <w:rPr>
          <w:rFonts w:ascii="Arial" w:hAnsi="Arial" w:cs="Arial"/>
          <w:color w:val="707070"/>
          <w:sz w:val="23"/>
          <w:szCs w:val="23"/>
          <w:shd w:val="clear" w:color="auto" w:fill="FFFFFF"/>
        </w:rPr>
        <w:t xml:space="preserve">запускает внешний веб-браузер пользователя на странице загрузки редактора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Здесь можно скачать версию ZIP. Выбрав </w:t>
      </w:r>
      <w:r w:rsidRPr="0050500F">
        <w:rPr>
          <w:b/>
          <w:i/>
          <w:sz w:val="18"/>
          <w:lang w:val="en-US"/>
        </w:rPr>
        <w:t>Remind</w:t>
      </w:r>
      <w:r w:rsidRPr="00D85A19">
        <w:rPr>
          <w:b/>
          <w:i/>
          <w:sz w:val="18"/>
        </w:rPr>
        <w:t xml:space="preserve"> </w:t>
      </w:r>
      <w:r w:rsidRPr="0050500F">
        <w:rPr>
          <w:b/>
          <w:i/>
          <w:sz w:val="18"/>
          <w:lang w:val="en-US"/>
        </w:rPr>
        <w:t>me</w:t>
      </w:r>
      <w:r w:rsidRPr="00D85A19">
        <w:rPr>
          <w:sz w:val="18"/>
        </w:rPr>
        <w:t xml:space="preserve"> </w:t>
      </w:r>
      <w:r w:rsidRPr="0050500F">
        <w:rPr>
          <w:b/>
          <w:i/>
          <w:sz w:val="18"/>
          <w:lang w:val="en-US"/>
        </w:rPr>
        <w:t>next</w:t>
      </w:r>
      <w:r w:rsidRPr="00D85A19">
        <w:rPr>
          <w:b/>
          <w:i/>
          <w:sz w:val="18"/>
        </w:rPr>
        <w:t xml:space="preserve"> </w:t>
      </w:r>
      <w:r w:rsidRPr="0050500F">
        <w:rPr>
          <w:b/>
          <w:i/>
          <w:sz w:val="18"/>
          <w:lang w:val="en-US"/>
        </w:rPr>
        <w:t>time</w:t>
      </w:r>
      <w:r w:rsidRPr="00D85A19">
        <w:rPr>
          <w:sz w:val="18"/>
        </w:rPr>
        <w:t xml:space="preserve"> </w:t>
      </w:r>
      <w:r>
        <w:rPr>
          <w:rFonts w:ascii="Arial" w:hAnsi="Arial" w:cs="Arial"/>
          <w:color w:val="707070"/>
          <w:sz w:val="23"/>
          <w:szCs w:val="23"/>
          <w:shd w:val="clear" w:color="auto" w:fill="FFFFFF"/>
        </w:rPr>
        <w:t>закроет обновить диалоговое окно без каких-либо обновлений и продолжить с текущей версией.</w:t>
      </w:r>
      <w:r w:rsidRPr="00D85A19">
        <w:rPr>
          <w:noProof/>
        </w:rPr>
        <w:t xml:space="preserve"> </w:t>
      </w:r>
      <w:r>
        <w:rPr>
          <w:noProof/>
        </w:rPr>
        <w:drawing>
          <wp:inline distT="0" distB="0" distL="0" distR="0" wp14:anchorId="280815C0" wp14:editId="593724A4">
            <wp:extent cx="4714875" cy="2505075"/>
            <wp:effectExtent l="0" t="0" r="0" b="0"/>
            <wp:docPr id="8" name="Drawing 7" descr="0639b104-68fe-4d38-b899-e40a8adbf740.jpg"/>
            <wp:cNvGraphicFramePr/>
            <a:graphic xmlns:a="http://schemas.openxmlformats.org/drawingml/2006/main">
              <a:graphicData uri="http://schemas.openxmlformats.org/drawingml/2006/picture">
                <pic:pic xmlns:pic="http://schemas.openxmlformats.org/drawingml/2006/picture">
                  <pic:nvPicPr>
                    <pic:cNvPr id="0" name="Picture 7" descr="0639b104-68fe-4d38-b899-e40a8adbf740.jpg"/>
                    <pic:cNvPicPr>
                      <a:picLocks noChangeAspect="1"/>
                    </pic:cNvPicPr>
                  </pic:nvPicPr>
                  <pic:blipFill>
                    <a:blip r:embed="rId12"/>
                    <a:stretch>
                      <a:fillRect/>
                    </a:stretch>
                  </pic:blipFill>
                  <pic:spPr>
                    <a:xfrm>
                      <a:off x="0" y="0"/>
                      <a:ext cx="4714875" cy="2505075"/>
                    </a:xfrm>
                    <a:prstGeom prst="rect">
                      <a:avLst/>
                    </a:prstGeom>
                  </pic:spPr>
                </pic:pic>
              </a:graphicData>
            </a:graphic>
          </wp:inline>
        </w:drawing>
      </w:r>
    </w:p>
    <w:p w:rsidR="009C312B" w:rsidRDefault="00D85A19">
      <w:r>
        <w:rPr>
          <w:rFonts w:ascii="Arial" w:hAnsi="Arial" w:cs="Arial"/>
          <w:color w:val="707070"/>
          <w:sz w:val="23"/>
          <w:szCs w:val="23"/>
          <w:shd w:val="clear" w:color="auto" w:fill="FFFFFF"/>
        </w:rPr>
        <w:t>Когда версия является последней и наиболее актуальной, пользователи увидят:</w:t>
      </w:r>
      <w:r w:rsidR="00847A99" w:rsidRPr="00D85A19">
        <w:rPr>
          <w:sz w:val="18"/>
        </w:rPr>
        <w:t xml:space="preserve">    </w:t>
      </w:r>
      <w:r w:rsidR="00847A99">
        <w:rPr>
          <w:noProof/>
        </w:rPr>
        <w:drawing>
          <wp:inline distT="0" distB="0" distL="0" distR="0" wp14:anchorId="4E6232D5" wp14:editId="28450087">
            <wp:extent cx="4286250" cy="1543050"/>
            <wp:effectExtent l="0" t="0" r="0" b="0"/>
            <wp:docPr id="6" name="Drawing 5" descr="4ab30cbf-7be8-443e-9f58-0f6035c28def.jpg"/>
            <wp:cNvGraphicFramePr/>
            <a:graphic xmlns:a="http://schemas.openxmlformats.org/drawingml/2006/main">
              <a:graphicData uri="http://schemas.openxmlformats.org/drawingml/2006/picture">
                <pic:pic xmlns:pic="http://schemas.openxmlformats.org/drawingml/2006/picture">
                  <pic:nvPicPr>
                    <pic:cNvPr id="0" name="Picture 5" descr="4ab30cbf-7be8-443e-9f58-0f6035c28def.jpg"/>
                    <pic:cNvPicPr>
                      <a:picLocks noChangeAspect="1"/>
                    </pic:cNvPicPr>
                  </pic:nvPicPr>
                  <pic:blipFill>
                    <a:blip r:embed="rId13"/>
                    <a:stretch>
                      <a:fillRect/>
                    </a:stretch>
                  </pic:blipFill>
                  <pic:spPr>
                    <a:xfrm>
                      <a:off x="0" y="0"/>
                      <a:ext cx="4286250" cy="1543050"/>
                    </a:xfrm>
                    <a:prstGeom prst="rect">
                      <a:avLst/>
                    </a:prstGeom>
                  </pic:spPr>
                </pic:pic>
              </a:graphicData>
            </a:graphic>
          </wp:inline>
        </w:drawing>
      </w:r>
      <w:r w:rsidR="00847A99">
        <w:rPr>
          <w:sz w:val="18"/>
        </w:rPr>
        <w:t xml:space="preserve">   </w:t>
      </w:r>
    </w:p>
    <w:p w:rsidR="009C312B" w:rsidRDefault="00847A99">
      <w:r>
        <w:rPr>
          <w:sz w:val="18"/>
        </w:rPr>
        <w:t xml:space="preserve">       </w:t>
      </w:r>
    </w:p>
    <w:p w:rsidR="009C312B" w:rsidRDefault="009C312B"/>
    <w:p w:rsidR="009C312B" w:rsidRPr="00D85A19" w:rsidRDefault="00847A99">
      <w:pPr>
        <w:spacing w:before="21"/>
      </w:pPr>
      <w:r w:rsidRPr="0050500F">
        <w:rPr>
          <w:b/>
          <w:i/>
          <w:sz w:val="18"/>
          <w:lang w:val="en-US"/>
        </w:rPr>
        <w:t>New</w:t>
      </w:r>
      <w:r w:rsidRPr="00D85A19">
        <w:rPr>
          <w:b/>
          <w:i/>
          <w:sz w:val="18"/>
        </w:rPr>
        <w:t xml:space="preserve"> </w:t>
      </w:r>
      <w:r w:rsidRPr="0050500F">
        <w:rPr>
          <w:b/>
          <w:i/>
          <w:sz w:val="18"/>
          <w:lang w:val="en-US"/>
        </w:rPr>
        <w:t>Message</w:t>
      </w:r>
      <w:r w:rsidRPr="00D85A19">
        <w:rPr>
          <w:sz w:val="18"/>
        </w:rPr>
        <w:t xml:space="preserve"> </w:t>
      </w:r>
      <w:r w:rsidR="00D85A19">
        <w:rPr>
          <w:rFonts w:ascii="Arial" w:hAnsi="Arial" w:cs="Arial"/>
          <w:color w:val="707070"/>
          <w:sz w:val="23"/>
          <w:szCs w:val="23"/>
          <w:shd w:val="clear" w:color="auto" w:fill="FFFFFF"/>
        </w:rPr>
        <w:t>меню не функционирует в данный момент.</w:t>
      </w:r>
    </w:p>
    <w:p w:rsidR="009C312B" w:rsidRPr="0050500F" w:rsidRDefault="00847A99">
      <w:pPr>
        <w:spacing w:before="21"/>
        <w:rPr>
          <w:lang w:val="en-US"/>
        </w:rPr>
      </w:pPr>
      <w:r w:rsidRPr="0050500F">
        <w:rPr>
          <w:b/>
          <w:sz w:val="18"/>
          <w:lang w:val="en-US"/>
        </w:rPr>
        <w:t>2.b) Toolbars</w:t>
      </w:r>
      <w:r w:rsidR="00D85A19" w:rsidRPr="00D85A19">
        <w:rPr>
          <w:b/>
          <w:sz w:val="18"/>
          <w:lang w:val="en-US"/>
        </w:rPr>
        <w:t xml:space="preserve">  </w:t>
      </w:r>
      <w:r w:rsidRPr="0050500F">
        <w:rPr>
          <w:sz w:val="18"/>
          <w:lang w:val="en-US"/>
        </w:rPr>
        <w:t xml:space="preserve"> </w:t>
      </w:r>
      <w:proofErr w:type="spellStart"/>
      <w:r w:rsidR="00D85A19" w:rsidRPr="00D85A19">
        <w:rPr>
          <w:sz w:val="18"/>
          <w:lang w:val="en-US"/>
        </w:rPr>
        <w:t>панели</w:t>
      </w:r>
      <w:proofErr w:type="spellEnd"/>
      <w:r w:rsidR="00D85A19" w:rsidRPr="00D85A19">
        <w:rPr>
          <w:sz w:val="18"/>
          <w:lang w:val="en-US"/>
        </w:rPr>
        <w:t xml:space="preserve"> </w:t>
      </w:r>
      <w:proofErr w:type="spellStart"/>
      <w:r w:rsidR="00D85A19" w:rsidRPr="00D85A19">
        <w:rPr>
          <w:sz w:val="18"/>
          <w:lang w:val="en-US"/>
        </w:rPr>
        <w:t>инструментов</w:t>
      </w:r>
      <w:proofErr w:type="spellEnd"/>
      <w:r w:rsidR="00D85A19" w:rsidRPr="00D85A19">
        <w:rPr>
          <w:sz w:val="18"/>
          <w:lang w:val="en-US"/>
        </w:rPr>
        <w:t xml:space="preserve"> </w:t>
      </w:r>
      <w:r w:rsidR="00D85A19">
        <w:rPr>
          <w:noProof/>
        </w:rPr>
        <w:drawing>
          <wp:inline distT="0" distB="0" distL="0" distR="0" wp14:anchorId="7A320B23" wp14:editId="6CE24495">
            <wp:extent cx="5715000" cy="476250"/>
            <wp:effectExtent l="0" t="0" r="0" b="0"/>
            <wp:docPr id="7" name="Drawing 6" descr="299e3daa-8fc3-470f-9d5c-47cdb58b1945.jpg"/>
            <wp:cNvGraphicFramePr/>
            <a:graphic xmlns:a="http://schemas.openxmlformats.org/drawingml/2006/main">
              <a:graphicData uri="http://schemas.openxmlformats.org/drawingml/2006/picture">
                <pic:pic xmlns:pic="http://schemas.openxmlformats.org/drawingml/2006/picture">
                  <pic:nvPicPr>
                    <pic:cNvPr id="0" name="Picture 6" descr="299e3daa-8fc3-470f-9d5c-47cdb58b1945.jpg"/>
                    <pic:cNvPicPr>
                      <a:picLocks noChangeAspect="1"/>
                    </pic:cNvPicPr>
                  </pic:nvPicPr>
                  <pic:blipFill>
                    <a:blip r:embed="rId9"/>
                    <a:stretch>
                      <a:fillRect/>
                    </a:stretch>
                  </pic:blipFill>
                  <pic:spPr>
                    <a:xfrm>
                      <a:off x="0" y="0"/>
                      <a:ext cx="5715000" cy="476250"/>
                    </a:xfrm>
                    <a:prstGeom prst="rect">
                      <a:avLst/>
                    </a:prstGeom>
                  </pic:spPr>
                </pic:pic>
              </a:graphicData>
            </a:graphic>
          </wp:inline>
        </w:drawing>
      </w:r>
    </w:p>
    <w:p w:rsidR="009C312B" w:rsidRDefault="00847A99" w:rsidP="00D85A19">
      <w:pPr>
        <w:spacing w:before="41"/>
      </w:pPr>
      <w:r w:rsidRPr="0050500F">
        <w:rPr>
          <w:b/>
          <w:sz w:val="18"/>
          <w:lang w:val="en-US"/>
        </w:rPr>
        <w:t>Open</w:t>
      </w:r>
      <w:r w:rsidRPr="00D85A19">
        <w:rPr>
          <w:b/>
          <w:sz w:val="18"/>
        </w:rPr>
        <w:t xml:space="preserve">, </w:t>
      </w:r>
      <w:r w:rsidRPr="0050500F">
        <w:rPr>
          <w:b/>
          <w:sz w:val="18"/>
          <w:lang w:val="en-US"/>
        </w:rPr>
        <w:t>New</w:t>
      </w:r>
      <w:r w:rsidRPr="00D85A19">
        <w:rPr>
          <w:b/>
          <w:sz w:val="18"/>
        </w:rPr>
        <w:t xml:space="preserve"> </w:t>
      </w:r>
      <w:r w:rsidRPr="0050500F">
        <w:rPr>
          <w:b/>
          <w:sz w:val="18"/>
          <w:lang w:val="en-US"/>
        </w:rPr>
        <w:t>and</w:t>
      </w:r>
      <w:r w:rsidRPr="00D85A19">
        <w:rPr>
          <w:b/>
          <w:sz w:val="18"/>
        </w:rPr>
        <w:t xml:space="preserve"> </w:t>
      </w:r>
      <w:r w:rsidRPr="0050500F">
        <w:rPr>
          <w:b/>
          <w:sz w:val="18"/>
          <w:lang w:val="en-US"/>
        </w:rPr>
        <w:t>Save</w:t>
      </w:r>
      <w:r w:rsidRPr="00D85A19">
        <w:rPr>
          <w:sz w:val="18"/>
        </w:rPr>
        <w:t xml:space="preserve"> </w:t>
      </w:r>
      <w:r w:rsidR="00D85A19">
        <w:rPr>
          <w:rFonts w:ascii="Arial" w:hAnsi="Arial" w:cs="Arial"/>
          <w:color w:val="707070"/>
          <w:sz w:val="23"/>
          <w:szCs w:val="23"/>
          <w:shd w:val="clear" w:color="auto" w:fill="FFFFFF"/>
        </w:rPr>
        <w:t>Это позволит </w:t>
      </w:r>
      <w:r w:rsidR="00D85A19">
        <w:rPr>
          <w:rStyle w:val="a8"/>
          <w:rFonts w:ascii="Arial" w:hAnsi="Arial" w:cs="Arial"/>
          <w:i/>
          <w:iCs/>
          <w:color w:val="707070"/>
          <w:sz w:val="23"/>
          <w:szCs w:val="23"/>
          <w:shd w:val="clear" w:color="auto" w:fill="FFFFFF"/>
        </w:rPr>
        <w:t>открыть</w:t>
      </w:r>
      <w:r w:rsidR="00D85A19">
        <w:rPr>
          <w:rStyle w:val="a9"/>
          <w:rFonts w:ascii="Arial" w:hAnsi="Arial" w:cs="Arial"/>
          <w:color w:val="707070"/>
          <w:sz w:val="23"/>
          <w:szCs w:val="23"/>
          <w:shd w:val="clear" w:color="auto" w:fill="FFFFFF"/>
        </w:rPr>
        <w:t> </w:t>
      </w:r>
      <w:r w:rsidR="00D85A19">
        <w:rPr>
          <w:rFonts w:ascii="Arial" w:hAnsi="Arial" w:cs="Arial"/>
          <w:color w:val="707070"/>
          <w:sz w:val="23"/>
          <w:szCs w:val="23"/>
          <w:shd w:val="clear" w:color="auto" w:fill="FFFFFF"/>
        </w:rPr>
        <w:t>существующий проект, создать </w:t>
      </w:r>
      <w:r w:rsidR="00D85A19">
        <w:rPr>
          <w:rStyle w:val="a8"/>
          <w:rFonts w:ascii="Arial" w:hAnsi="Arial" w:cs="Arial"/>
          <w:i/>
          <w:iCs/>
          <w:color w:val="707070"/>
          <w:sz w:val="23"/>
          <w:szCs w:val="23"/>
          <w:shd w:val="clear" w:color="auto" w:fill="FFFFFF"/>
        </w:rPr>
        <w:t>новый</w:t>
      </w:r>
      <w:r w:rsidR="00D85A19">
        <w:rPr>
          <w:rStyle w:val="a9"/>
          <w:rFonts w:ascii="Arial" w:hAnsi="Arial" w:cs="Arial"/>
          <w:color w:val="707070"/>
          <w:sz w:val="23"/>
          <w:szCs w:val="23"/>
          <w:shd w:val="clear" w:color="auto" w:fill="FFFFFF"/>
        </w:rPr>
        <w:t> </w:t>
      </w:r>
      <w:r w:rsidR="00D85A19">
        <w:rPr>
          <w:rFonts w:ascii="Arial" w:hAnsi="Arial" w:cs="Arial"/>
          <w:color w:val="707070"/>
          <w:sz w:val="23"/>
          <w:szCs w:val="23"/>
          <w:shd w:val="clear" w:color="auto" w:fill="FFFFFF"/>
        </w:rPr>
        <w:t>проект, или </w:t>
      </w:r>
      <w:r w:rsidR="00D85A19">
        <w:rPr>
          <w:rStyle w:val="a8"/>
          <w:rFonts w:ascii="Arial" w:hAnsi="Arial" w:cs="Arial"/>
          <w:i/>
          <w:iCs/>
          <w:color w:val="707070"/>
          <w:sz w:val="23"/>
          <w:szCs w:val="23"/>
          <w:shd w:val="clear" w:color="auto" w:fill="FFFFFF"/>
        </w:rPr>
        <w:t>сохранить</w:t>
      </w:r>
      <w:r w:rsidR="00D85A19">
        <w:rPr>
          <w:rStyle w:val="a9"/>
          <w:rFonts w:ascii="Arial" w:hAnsi="Arial" w:cs="Arial"/>
          <w:color w:val="707070"/>
          <w:sz w:val="23"/>
          <w:szCs w:val="23"/>
          <w:shd w:val="clear" w:color="auto" w:fill="FFFFFF"/>
        </w:rPr>
        <w:t> </w:t>
      </w:r>
      <w:r w:rsidR="00D85A19">
        <w:rPr>
          <w:rFonts w:ascii="Arial" w:hAnsi="Arial" w:cs="Arial"/>
          <w:color w:val="707070"/>
          <w:sz w:val="23"/>
          <w:szCs w:val="23"/>
          <w:shd w:val="clear" w:color="auto" w:fill="FFFFFF"/>
        </w:rPr>
        <w:t xml:space="preserve">текущий </w:t>
      </w:r>
      <w:proofErr w:type="gramStart"/>
      <w:r w:rsidR="00D85A19">
        <w:rPr>
          <w:rFonts w:ascii="Arial" w:hAnsi="Arial" w:cs="Arial"/>
          <w:color w:val="707070"/>
          <w:sz w:val="23"/>
          <w:szCs w:val="23"/>
          <w:shd w:val="clear" w:color="auto" w:fill="FFFFFF"/>
        </w:rPr>
        <w:t>проект.</w:t>
      </w:r>
      <w:r w:rsidRPr="00D85A19">
        <w:rPr>
          <w:sz w:val="18"/>
        </w:rPr>
        <w:t>.</w:t>
      </w:r>
      <w:proofErr w:type="gramEnd"/>
      <w:r w:rsidRPr="00D85A19">
        <w:rPr>
          <w:sz w:val="18"/>
        </w:rPr>
        <w:t xml:space="preserve"> </w:t>
      </w:r>
    </w:p>
    <w:p w:rsidR="00D85A19" w:rsidRDefault="00847A99">
      <w:pPr>
        <w:spacing w:before="14"/>
        <w:rPr>
          <w:sz w:val="18"/>
          <w:lang w:val="en-US"/>
        </w:rPr>
      </w:pPr>
      <w:r w:rsidRPr="0050500F">
        <w:rPr>
          <w:b/>
          <w:sz w:val="18"/>
          <w:lang w:val="en-US"/>
        </w:rPr>
        <w:t>Compile</w:t>
      </w:r>
      <w:r w:rsidRPr="0050500F">
        <w:rPr>
          <w:sz w:val="18"/>
          <w:lang w:val="en-US"/>
        </w:rPr>
        <w:t xml:space="preserve"> </w:t>
      </w:r>
    </w:p>
    <w:p w:rsidR="00D85A19" w:rsidRPr="00D85A19" w:rsidRDefault="00D85A19">
      <w:pPr>
        <w:spacing w:before="14"/>
        <w:rPr>
          <w:sz w:val="18"/>
        </w:rPr>
      </w:pPr>
      <w:r>
        <w:rPr>
          <w:rFonts w:ascii="Arial" w:hAnsi="Arial" w:cs="Arial"/>
          <w:color w:val="707070"/>
          <w:sz w:val="23"/>
          <w:szCs w:val="23"/>
          <w:shd w:val="clear" w:color="auto" w:fill="FFFFFF"/>
        </w:rPr>
        <w:t xml:space="preserve">Используйте </w:t>
      </w:r>
      <w:proofErr w:type="spellStart"/>
      <w:r>
        <w:rPr>
          <w:rFonts w:ascii="Arial" w:hAnsi="Arial" w:cs="Arial"/>
          <w:color w:val="707070"/>
          <w:sz w:val="23"/>
          <w:szCs w:val="23"/>
          <w:shd w:val="clear" w:color="auto" w:fill="FFFFFF"/>
        </w:rPr>
        <w:t>Compile</w:t>
      </w:r>
      <w:proofErr w:type="spellEnd"/>
      <w:r>
        <w:rPr>
          <w:rFonts w:ascii="Arial" w:hAnsi="Arial" w:cs="Arial"/>
          <w:color w:val="707070"/>
          <w:sz w:val="23"/>
          <w:szCs w:val="23"/>
          <w:shd w:val="clear" w:color="auto" w:fill="FFFFFF"/>
        </w:rPr>
        <w:t xml:space="preserve"> для перестроения загруженного проекта. Все предупреждения или сообщения об ошибках будут помещены в об</w:t>
      </w:r>
      <w:r w:rsidR="00277C07">
        <w:rPr>
          <w:rFonts w:ascii="Arial" w:hAnsi="Arial" w:cs="Arial"/>
          <w:color w:val="707070"/>
          <w:sz w:val="23"/>
          <w:szCs w:val="23"/>
          <w:shd w:val="clear" w:color="auto" w:fill="FFFFFF"/>
        </w:rPr>
        <w:t xml:space="preserve">ласть вывода. Если ошибки </w:t>
      </w:r>
      <w:proofErr w:type="gramStart"/>
      <w:r w:rsidR="00277C07">
        <w:rPr>
          <w:rFonts w:ascii="Arial" w:hAnsi="Arial" w:cs="Arial"/>
          <w:color w:val="707070"/>
          <w:sz w:val="23"/>
          <w:szCs w:val="23"/>
          <w:shd w:val="clear" w:color="auto" w:fill="FFFFFF"/>
        </w:rPr>
        <w:t xml:space="preserve">нет, </w:t>
      </w:r>
      <w:r>
        <w:rPr>
          <w:rFonts w:ascii="Arial" w:hAnsi="Arial" w:cs="Arial"/>
          <w:color w:val="707070"/>
          <w:sz w:val="23"/>
          <w:szCs w:val="23"/>
          <w:shd w:val="clear" w:color="auto" w:fill="FFFFFF"/>
        </w:rPr>
        <w:t xml:space="preserve"> *.TFT</w:t>
      </w:r>
      <w:proofErr w:type="gramEnd"/>
      <w:r>
        <w:rPr>
          <w:rFonts w:ascii="Arial" w:hAnsi="Arial" w:cs="Arial"/>
          <w:color w:val="707070"/>
          <w:sz w:val="23"/>
          <w:szCs w:val="23"/>
          <w:shd w:val="clear" w:color="auto" w:fill="FFFFFF"/>
        </w:rPr>
        <w:t xml:space="preserve">-файл будет помещен в папку </w:t>
      </w:r>
      <w:proofErr w:type="spellStart"/>
      <w:r>
        <w:rPr>
          <w:rFonts w:ascii="Arial" w:hAnsi="Arial" w:cs="Arial"/>
          <w:color w:val="707070"/>
          <w:sz w:val="23"/>
          <w:szCs w:val="23"/>
          <w:shd w:val="clear" w:color="auto" w:fill="FFFFFF"/>
        </w:rPr>
        <w:t>bianyi</w:t>
      </w:r>
      <w:proofErr w:type="spellEnd"/>
      <w:r>
        <w:rPr>
          <w:rFonts w:ascii="Arial" w:hAnsi="Arial" w:cs="Arial"/>
          <w:color w:val="707070"/>
          <w:sz w:val="23"/>
          <w:szCs w:val="23"/>
          <w:shd w:val="clear" w:color="auto" w:fill="FFFFFF"/>
        </w:rPr>
        <w:t xml:space="preserve">, но если есть ошибка, то это *.TFT - файл будет равен нулю байт. Не загружайте (через последовательный или через </w:t>
      </w:r>
      <w:proofErr w:type="spellStart"/>
      <w:r>
        <w:rPr>
          <w:rFonts w:ascii="Arial" w:hAnsi="Arial" w:cs="Arial"/>
          <w:color w:val="707070"/>
          <w:sz w:val="23"/>
          <w:szCs w:val="23"/>
          <w:shd w:val="clear" w:color="auto" w:fill="FFFFFF"/>
        </w:rPr>
        <w:t>microSD</w:t>
      </w:r>
      <w:proofErr w:type="spellEnd"/>
      <w:r>
        <w:rPr>
          <w:rFonts w:ascii="Arial" w:hAnsi="Arial" w:cs="Arial"/>
          <w:color w:val="707070"/>
          <w:sz w:val="23"/>
          <w:szCs w:val="23"/>
          <w:shd w:val="clear" w:color="auto" w:fill="FFFFFF"/>
        </w:rPr>
        <w:t xml:space="preserve">) нулевой байт *.TFT к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w:t>
      </w:r>
    </w:p>
    <w:p w:rsidR="00277C07" w:rsidRDefault="00277C07">
      <w:pPr>
        <w:spacing w:before="14"/>
        <w:rPr>
          <w:rFonts w:ascii="Arial" w:hAnsi="Arial" w:cs="Arial"/>
          <w:color w:val="707070"/>
          <w:sz w:val="23"/>
          <w:szCs w:val="23"/>
          <w:shd w:val="clear" w:color="auto" w:fill="FFFFFF"/>
        </w:rPr>
      </w:pPr>
      <w:r>
        <w:rPr>
          <w:rFonts w:ascii="Arial" w:hAnsi="Arial" w:cs="Arial"/>
          <w:color w:val="707070"/>
          <w:sz w:val="23"/>
          <w:szCs w:val="23"/>
          <w:shd w:val="clear" w:color="auto" w:fill="FFFFFF"/>
        </w:rPr>
        <w:t xml:space="preserve">Обратите внимание на любые предупреждения, поскольку они будут означать, что ваш проект не может работать так, как вы ожидаете. Обратите внимание на любые сообщения об ошибках, поскольку они должны быть исправлены, прежде чем продолжить. Сообщения об ошибках </w:t>
      </w:r>
      <w:hyperlink r:id="rId14" w:history="1">
        <w:r>
          <w:rPr>
            <w:rStyle w:val="a6"/>
          </w:rPr>
          <w:t>дескрипторный</w:t>
        </w:r>
      </w:hyperlink>
      <w:r>
        <w:rPr>
          <w:color w:val="808080"/>
        </w:rPr>
        <w:t> </w:t>
      </w:r>
      <w:r>
        <w:rPr>
          <w:rFonts w:ascii="Arial" w:hAnsi="Arial" w:cs="Arial"/>
          <w:color w:val="707070"/>
          <w:sz w:val="23"/>
          <w:szCs w:val="23"/>
          <w:shd w:val="clear" w:color="auto" w:fill="FFFFFF"/>
        </w:rPr>
        <w:t>, и если это ошибка кода, то пользователь может щелкнуть, чтобы перейти непосредственно к расположению ошибки кодирования.</w:t>
      </w:r>
    </w:p>
    <w:p w:rsidR="00277C07" w:rsidRDefault="00277C07">
      <w:pPr>
        <w:spacing w:before="14"/>
        <w:rPr>
          <w:rFonts w:ascii="Arial" w:hAnsi="Arial" w:cs="Arial"/>
          <w:color w:val="707070"/>
          <w:sz w:val="23"/>
          <w:szCs w:val="23"/>
          <w:shd w:val="clear" w:color="auto" w:fill="FFFFFF"/>
        </w:rPr>
      </w:pPr>
      <w:r>
        <w:rPr>
          <w:rFonts w:ascii="Arial" w:hAnsi="Arial" w:cs="Arial"/>
          <w:color w:val="707070"/>
          <w:sz w:val="23"/>
          <w:szCs w:val="23"/>
          <w:shd w:val="clear" w:color="auto" w:fill="FFFFFF"/>
        </w:rPr>
        <w:t xml:space="preserve">Компиляция-это скорее процесс сборки и ассемблирования. Это только заявлено, так что пользователи не делают неправильные ожидания родного кода ARM при выполнении запросов функций и / или отчетов об ошибках.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остается закрытым ресурсом.</w:t>
      </w:r>
    </w:p>
    <w:p w:rsidR="00277C07" w:rsidRPr="00277C07" w:rsidRDefault="00277C07">
      <w:pPr>
        <w:spacing w:before="14"/>
        <w:rPr>
          <w:sz w:val="18"/>
        </w:rPr>
      </w:pPr>
      <w:r w:rsidRPr="00277C07">
        <w:rPr>
          <w:sz w:val="18"/>
        </w:rPr>
        <w:t>Это указано только для того, чтобы поль</w:t>
      </w:r>
      <w:r>
        <w:rPr>
          <w:sz w:val="18"/>
        </w:rPr>
        <w:t>зователи не делали ложных ожиданий в собственном коде</w:t>
      </w:r>
      <w:r w:rsidRPr="00277C07">
        <w:rPr>
          <w:sz w:val="18"/>
        </w:rPr>
        <w:t xml:space="preserve"> ARM при выполнении запросов функций и / или отчетов об ошибках.</w:t>
      </w:r>
    </w:p>
    <w:p w:rsidR="00277C07" w:rsidRPr="00277C07" w:rsidRDefault="00847A99">
      <w:pPr>
        <w:spacing w:before="21"/>
        <w:rPr>
          <w:sz w:val="18"/>
        </w:rPr>
      </w:pPr>
      <w:r w:rsidRPr="0050500F">
        <w:rPr>
          <w:b/>
          <w:sz w:val="18"/>
          <w:lang w:val="en-US"/>
        </w:rPr>
        <w:t>Debug</w:t>
      </w:r>
      <w:r w:rsidRPr="00277C07">
        <w:rPr>
          <w:sz w:val="18"/>
        </w:rPr>
        <w:t xml:space="preserve"> </w:t>
      </w:r>
    </w:p>
    <w:p w:rsidR="00277C07" w:rsidRPr="00277C07" w:rsidRDefault="00277C07">
      <w:pPr>
        <w:spacing w:before="21"/>
        <w:rPr>
          <w:sz w:val="18"/>
        </w:rPr>
      </w:pPr>
      <w:r>
        <w:rPr>
          <w:rFonts w:ascii="Arial" w:hAnsi="Arial" w:cs="Arial"/>
          <w:color w:val="707070"/>
          <w:sz w:val="23"/>
          <w:szCs w:val="23"/>
          <w:shd w:val="clear" w:color="auto" w:fill="FFFFFF"/>
        </w:rPr>
        <w:t xml:space="preserve">В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редактор содержит встроенный симулятор, которые могут быть доступны через Панель инструментов </w:t>
      </w:r>
      <w:r w:rsidRPr="0050500F">
        <w:rPr>
          <w:b/>
          <w:i/>
          <w:sz w:val="18"/>
          <w:lang w:val="en-US"/>
        </w:rPr>
        <w:t>Debug</w:t>
      </w:r>
      <w:r>
        <w:rPr>
          <w:rFonts w:ascii="Arial" w:hAnsi="Arial" w:cs="Arial"/>
          <w:color w:val="707070"/>
          <w:sz w:val="23"/>
          <w:szCs w:val="23"/>
          <w:shd w:val="clear" w:color="auto" w:fill="FFFFFF"/>
        </w:rPr>
        <w:t xml:space="preserve">. Чтобы быть ясным, это не эмулятор точности и предназначен, чтобы быть достаточным, чтобы помочь в отладке проекта пользователей. Он ни в коем случае не предназначен для репликации устройства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точно. (Любой ОС </w:t>
      </w:r>
      <w:proofErr w:type="spellStart"/>
      <w:r>
        <w:rPr>
          <w:rFonts w:ascii="Arial" w:hAnsi="Arial" w:cs="Arial"/>
          <w:color w:val="707070"/>
          <w:sz w:val="23"/>
          <w:szCs w:val="23"/>
          <w:shd w:val="clear" w:color="auto" w:fill="FFFFFF"/>
        </w:rPr>
        <w:t>Windows</w:t>
      </w:r>
      <w:proofErr w:type="spellEnd"/>
      <w:r>
        <w:rPr>
          <w:rFonts w:ascii="Arial" w:hAnsi="Arial" w:cs="Arial"/>
          <w:color w:val="707070"/>
          <w:sz w:val="23"/>
          <w:szCs w:val="23"/>
          <w:shd w:val="clear" w:color="auto" w:fill="FFFFFF"/>
        </w:rPr>
        <w:t xml:space="preserve"> достаточно, чтобы сделать такую точность недостижимой.) Этот вопрос будет рассмотрен в следующем разделе.</w:t>
      </w:r>
    </w:p>
    <w:p w:rsidR="009C312B" w:rsidRPr="00277C07" w:rsidRDefault="00847A99">
      <w:r w:rsidRPr="00277C07">
        <w:rPr>
          <w:sz w:val="18"/>
        </w:rPr>
        <w:lastRenderedPageBreak/>
        <w:t xml:space="preserve">    </w:t>
      </w:r>
      <w:r>
        <w:rPr>
          <w:noProof/>
        </w:rPr>
        <w:drawing>
          <wp:inline distT="0" distB="0" distL="0" distR="0">
            <wp:extent cx="5715000" cy="4572000"/>
            <wp:effectExtent l="0" t="0" r="0" b="0"/>
            <wp:docPr id="9" name="Drawing 8" descr="47b94354-34c4-4874-af22-784d7e9d96f9.jpg"/>
            <wp:cNvGraphicFramePr/>
            <a:graphic xmlns:a="http://schemas.openxmlformats.org/drawingml/2006/main">
              <a:graphicData uri="http://schemas.openxmlformats.org/drawingml/2006/picture">
                <pic:pic xmlns:pic="http://schemas.openxmlformats.org/drawingml/2006/picture">
                  <pic:nvPicPr>
                    <pic:cNvPr id="0" name="Picture 8" descr="47b94354-34c4-4874-af22-784d7e9d96f9.jpg"/>
                    <pic:cNvPicPr>
                      <a:picLocks noChangeAspect="1"/>
                    </pic:cNvPicPr>
                  </pic:nvPicPr>
                  <pic:blipFill>
                    <a:blip r:embed="rId15"/>
                    <a:stretch>
                      <a:fillRect/>
                    </a:stretch>
                  </pic:blipFill>
                  <pic:spPr>
                    <a:xfrm>
                      <a:off x="0" y="0"/>
                      <a:ext cx="5715000" cy="4572000"/>
                    </a:xfrm>
                    <a:prstGeom prst="rect">
                      <a:avLst/>
                    </a:prstGeom>
                  </pic:spPr>
                </pic:pic>
              </a:graphicData>
            </a:graphic>
          </wp:inline>
        </w:drawing>
      </w:r>
      <w:r w:rsidRPr="00277C07">
        <w:rPr>
          <w:sz w:val="18"/>
        </w:rPr>
        <w:t xml:space="preserve">   </w:t>
      </w:r>
    </w:p>
    <w:p w:rsidR="009C312B" w:rsidRPr="00277C07" w:rsidRDefault="00277C07">
      <w:r>
        <w:rPr>
          <w:rFonts w:ascii="Arial" w:hAnsi="Arial" w:cs="Arial"/>
          <w:color w:val="707070"/>
          <w:sz w:val="23"/>
          <w:szCs w:val="23"/>
          <w:shd w:val="clear" w:color="auto" w:fill="FFFFFF"/>
        </w:rPr>
        <w:t xml:space="preserve">Если проект не загружен в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редактором, </w:t>
      </w:r>
      <w:r w:rsidRPr="0050500F">
        <w:rPr>
          <w:b/>
          <w:i/>
          <w:sz w:val="18"/>
          <w:lang w:val="en-US"/>
        </w:rPr>
        <w:t>Debug</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 xml:space="preserve">откроется диалоговое окно открыть скомпилированный *.TFT-файл напрямую. Это удобно для загрузки демонстрационных версий или обмена идеями без передачи кода. Хотя </w:t>
      </w:r>
      <w:r w:rsidRPr="0050500F">
        <w:rPr>
          <w:sz w:val="18"/>
          <w:lang w:val="en-US"/>
        </w:rPr>
        <w:t>Simulator</w:t>
      </w:r>
      <w:r>
        <w:rPr>
          <w:rFonts w:ascii="Arial" w:hAnsi="Arial" w:cs="Arial"/>
          <w:color w:val="707070"/>
          <w:sz w:val="23"/>
          <w:szCs w:val="23"/>
          <w:shd w:val="clear" w:color="auto" w:fill="FFFFFF"/>
        </w:rPr>
        <w:t xml:space="preserve"> может запустить *.TFT-файл из любой серии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или модели, </w:t>
      </w:r>
      <w:r w:rsidRPr="00847A99">
        <w:rPr>
          <w:rFonts w:ascii="Arial" w:hAnsi="Arial" w:cs="Arial"/>
          <w:color w:val="FF0000"/>
          <w:sz w:val="23"/>
          <w:szCs w:val="23"/>
          <w:shd w:val="clear" w:color="auto" w:fill="FFFFFF"/>
        </w:rPr>
        <w:t>важно, что та же версия используется для имитации, которая была использована для создания *.TFT-файл.</w:t>
      </w:r>
    </w:p>
    <w:p w:rsidR="00847A99" w:rsidRPr="00847A99" w:rsidRDefault="00847A99">
      <w:pPr>
        <w:spacing w:before="21"/>
        <w:rPr>
          <w:sz w:val="18"/>
        </w:rPr>
      </w:pPr>
      <w:r w:rsidRPr="0050500F">
        <w:rPr>
          <w:b/>
          <w:sz w:val="18"/>
          <w:lang w:val="en-US"/>
        </w:rPr>
        <w:t>Upload</w:t>
      </w:r>
      <w:r w:rsidRPr="00847A99">
        <w:rPr>
          <w:sz w:val="18"/>
        </w:rPr>
        <w:t xml:space="preserve"> </w:t>
      </w:r>
    </w:p>
    <w:p w:rsidR="00847A99" w:rsidRPr="00847A99" w:rsidRDefault="00847A99">
      <w:pPr>
        <w:spacing w:before="21"/>
        <w:rPr>
          <w:sz w:val="18"/>
        </w:rPr>
      </w:pPr>
      <w:r>
        <w:rPr>
          <w:rFonts w:ascii="Arial" w:hAnsi="Arial" w:cs="Arial"/>
          <w:color w:val="707070"/>
          <w:sz w:val="23"/>
          <w:szCs w:val="23"/>
          <w:shd w:val="clear" w:color="auto" w:fill="FFFFFF"/>
        </w:rPr>
        <w:t xml:space="preserve">Выбор </w:t>
      </w:r>
      <w:proofErr w:type="spellStart"/>
      <w:r>
        <w:rPr>
          <w:rFonts w:ascii="Arial" w:hAnsi="Arial" w:cs="Arial"/>
          <w:color w:val="707070"/>
          <w:sz w:val="23"/>
          <w:szCs w:val="23"/>
          <w:shd w:val="clear" w:color="auto" w:fill="FFFFFF"/>
        </w:rPr>
        <w:t>Upload</w:t>
      </w:r>
      <w:proofErr w:type="spellEnd"/>
      <w:r>
        <w:rPr>
          <w:rFonts w:ascii="Arial" w:hAnsi="Arial" w:cs="Arial"/>
          <w:color w:val="707070"/>
          <w:sz w:val="23"/>
          <w:szCs w:val="23"/>
          <w:shd w:val="clear" w:color="auto" w:fill="FFFFFF"/>
        </w:rPr>
        <w:t xml:space="preserve"> запускает диалоговое окно </w:t>
      </w:r>
      <w:proofErr w:type="spellStart"/>
      <w:r>
        <w:rPr>
          <w:rFonts w:ascii="Arial" w:hAnsi="Arial" w:cs="Arial"/>
          <w:color w:val="707070"/>
          <w:sz w:val="23"/>
          <w:szCs w:val="23"/>
          <w:shd w:val="clear" w:color="auto" w:fill="FFFFFF"/>
        </w:rPr>
        <w:t>upload</w:t>
      </w:r>
      <w:proofErr w:type="spellEnd"/>
      <w:r>
        <w:rPr>
          <w:rFonts w:ascii="Arial" w:hAnsi="Arial" w:cs="Arial"/>
          <w:color w:val="707070"/>
          <w:sz w:val="23"/>
          <w:szCs w:val="23"/>
          <w:shd w:val="clear" w:color="auto" w:fill="FFFFFF"/>
        </w:rPr>
        <w:t xml:space="preserve">. Убедитесь, что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подключен через последовательный (обычно через USB к TTL адаптер) перед загрузкой или порт может быть не доступен для выбора. Функция автоматического поиска будет искать ответ Вашего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на команду </w:t>
      </w:r>
      <w:proofErr w:type="spellStart"/>
      <w:r>
        <w:rPr>
          <w:rFonts w:ascii="Arial" w:hAnsi="Arial" w:cs="Arial"/>
          <w:color w:val="707070"/>
          <w:sz w:val="23"/>
          <w:szCs w:val="23"/>
          <w:shd w:val="clear" w:color="auto" w:fill="FFFFFF"/>
        </w:rPr>
        <w:t>connect</w:t>
      </w:r>
      <w:proofErr w:type="spellEnd"/>
      <w:r>
        <w:rPr>
          <w:rFonts w:ascii="Arial" w:hAnsi="Arial" w:cs="Arial"/>
          <w:color w:val="707070"/>
          <w:sz w:val="23"/>
          <w:szCs w:val="23"/>
          <w:shd w:val="clear" w:color="auto" w:fill="FFFFFF"/>
        </w:rPr>
        <w:t xml:space="preserve">, но учтите, что данные отправляются на все последовательные порты, которые ищутся (и могут помешать другим подключенным последовательным устройствам). Лучше выбрать правильный порт и скорость передачи данных. Правильная настройка последовательных адаптеров, драйверов </w:t>
      </w:r>
      <w:proofErr w:type="spellStart"/>
      <w:r>
        <w:rPr>
          <w:rFonts w:ascii="Arial" w:hAnsi="Arial" w:cs="Arial"/>
          <w:color w:val="707070"/>
          <w:sz w:val="23"/>
          <w:szCs w:val="23"/>
          <w:shd w:val="clear" w:color="auto" w:fill="FFFFFF"/>
        </w:rPr>
        <w:t>Windows</w:t>
      </w:r>
      <w:proofErr w:type="spellEnd"/>
      <w:r>
        <w:rPr>
          <w:rFonts w:ascii="Arial" w:hAnsi="Arial" w:cs="Arial"/>
          <w:color w:val="707070"/>
          <w:sz w:val="23"/>
          <w:szCs w:val="23"/>
          <w:shd w:val="clear" w:color="auto" w:fill="FFFFFF"/>
        </w:rPr>
        <w:t xml:space="preserve">, конфликтов устройств и т. д. выходит за рамки поддержки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и области ответственности пользователя, чтобы знать свою используемую операционную </w:t>
      </w:r>
      <w:r>
        <w:rPr>
          <w:rFonts w:ascii="Arial" w:hAnsi="Arial" w:cs="Arial"/>
          <w:color w:val="707070"/>
          <w:sz w:val="23"/>
          <w:szCs w:val="23"/>
          <w:shd w:val="clear" w:color="auto" w:fill="FFFFFF"/>
        </w:rPr>
        <w:lastRenderedPageBreak/>
        <w:t>систему и устройства.</w:t>
      </w:r>
      <w:r w:rsidRPr="00847A99">
        <w:rPr>
          <w:noProof/>
        </w:rPr>
        <w:t xml:space="preserve"> </w:t>
      </w:r>
      <w:r>
        <w:rPr>
          <w:noProof/>
        </w:rPr>
        <w:drawing>
          <wp:inline distT="0" distB="0" distL="0" distR="0" wp14:anchorId="386CB38D" wp14:editId="3D30F0E7">
            <wp:extent cx="5610225" cy="2476500"/>
            <wp:effectExtent l="0" t="0" r="0" b="0"/>
            <wp:docPr id="10" name="Drawing 9" descr="7808e9cb-1c26-40f3-b76b-d733927f5c5f.jpg"/>
            <wp:cNvGraphicFramePr/>
            <a:graphic xmlns:a="http://schemas.openxmlformats.org/drawingml/2006/main">
              <a:graphicData uri="http://schemas.openxmlformats.org/drawingml/2006/picture">
                <pic:pic xmlns:pic="http://schemas.openxmlformats.org/drawingml/2006/picture">
                  <pic:nvPicPr>
                    <pic:cNvPr id="0" name="Picture 9" descr="7808e9cb-1c26-40f3-b76b-d733927f5c5f.jpg"/>
                    <pic:cNvPicPr>
                      <a:picLocks noChangeAspect="1"/>
                    </pic:cNvPicPr>
                  </pic:nvPicPr>
                  <pic:blipFill>
                    <a:blip r:embed="rId16"/>
                    <a:stretch>
                      <a:fillRect/>
                    </a:stretch>
                  </pic:blipFill>
                  <pic:spPr>
                    <a:xfrm>
                      <a:off x="0" y="0"/>
                      <a:ext cx="5610225" cy="2476500"/>
                    </a:xfrm>
                    <a:prstGeom prst="rect">
                      <a:avLst/>
                    </a:prstGeom>
                  </pic:spPr>
                </pic:pic>
              </a:graphicData>
            </a:graphic>
          </wp:inline>
        </w:drawing>
      </w:r>
    </w:p>
    <w:p w:rsidR="00847A99" w:rsidRPr="00847A99" w:rsidRDefault="00847A99">
      <w:pPr>
        <w:spacing w:before="21"/>
        <w:rPr>
          <w:sz w:val="18"/>
        </w:rPr>
      </w:pPr>
      <w:r>
        <w:rPr>
          <w:rFonts w:ascii="Arial" w:hAnsi="Arial" w:cs="Arial"/>
          <w:color w:val="707070"/>
          <w:sz w:val="23"/>
          <w:szCs w:val="23"/>
          <w:shd w:val="clear" w:color="auto" w:fill="FFFFFF"/>
        </w:rPr>
        <w:t xml:space="preserve">Как только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ответит на команду </w:t>
      </w:r>
      <w:proofErr w:type="spellStart"/>
      <w:r>
        <w:rPr>
          <w:rFonts w:ascii="Arial" w:hAnsi="Arial" w:cs="Arial"/>
          <w:color w:val="707070"/>
          <w:sz w:val="23"/>
          <w:szCs w:val="23"/>
          <w:shd w:val="clear" w:color="auto" w:fill="FFFFFF"/>
        </w:rPr>
        <w:t>connect</w:t>
      </w:r>
      <w:proofErr w:type="spellEnd"/>
      <w:r>
        <w:rPr>
          <w:rFonts w:ascii="Arial" w:hAnsi="Arial" w:cs="Arial"/>
          <w:color w:val="707070"/>
          <w:sz w:val="23"/>
          <w:szCs w:val="23"/>
          <w:shd w:val="clear" w:color="auto" w:fill="FFFFFF"/>
        </w:rPr>
        <w:t xml:space="preserve">, процесс загрузки начнется. Не прерывайте этот процесс до завершения. Если процесс был прерван, может потребоваться сброс последовательного порта. Когда частичный *.TFT-файл был загружен, и загрузка по последовательному больше не является опцией, то пользователь должен будет загрузить с помощью метода </w:t>
      </w:r>
      <w:proofErr w:type="spellStart"/>
      <w:r>
        <w:rPr>
          <w:rFonts w:ascii="Arial" w:hAnsi="Arial" w:cs="Arial"/>
          <w:color w:val="707070"/>
          <w:sz w:val="23"/>
          <w:szCs w:val="23"/>
          <w:shd w:val="clear" w:color="auto" w:fill="FFFFFF"/>
        </w:rPr>
        <w:t>microSD</w:t>
      </w:r>
      <w:proofErr w:type="spellEnd"/>
      <w:r>
        <w:rPr>
          <w:rFonts w:ascii="Arial" w:hAnsi="Arial" w:cs="Arial"/>
          <w:color w:val="707070"/>
          <w:sz w:val="23"/>
          <w:szCs w:val="23"/>
          <w:shd w:val="clear" w:color="auto" w:fill="FFFFFF"/>
        </w:rPr>
        <w:t>.</w:t>
      </w:r>
    </w:p>
    <w:p w:rsidR="009C312B" w:rsidRPr="00A0461F" w:rsidRDefault="00847A99">
      <w:pPr>
        <w:spacing w:before="21"/>
      </w:pPr>
      <w:r w:rsidRPr="0050500F">
        <w:rPr>
          <w:sz w:val="18"/>
          <w:lang w:val="en-US"/>
        </w:rPr>
        <w:t> </w:t>
      </w:r>
      <w:r w:rsidRPr="00A0461F">
        <w:rPr>
          <w:sz w:val="18"/>
        </w:rPr>
        <w:t xml:space="preserve"> </w:t>
      </w:r>
    </w:p>
    <w:p w:rsidR="00847A99" w:rsidRDefault="00847A99">
      <w:pPr>
        <w:spacing w:before="21"/>
        <w:rPr>
          <w:b/>
          <w:sz w:val="18"/>
        </w:rPr>
      </w:pPr>
      <w:r w:rsidRPr="0050500F">
        <w:rPr>
          <w:b/>
          <w:sz w:val="18"/>
          <w:lang w:val="en-US"/>
        </w:rPr>
        <w:t>Copy</w:t>
      </w:r>
      <w:r w:rsidRPr="00847A99">
        <w:rPr>
          <w:b/>
          <w:sz w:val="18"/>
        </w:rPr>
        <w:t xml:space="preserve">, </w:t>
      </w:r>
      <w:r w:rsidRPr="0050500F">
        <w:rPr>
          <w:b/>
          <w:sz w:val="18"/>
          <w:lang w:val="en-US"/>
        </w:rPr>
        <w:t>Cut</w:t>
      </w:r>
      <w:r w:rsidRPr="00847A99">
        <w:rPr>
          <w:b/>
          <w:sz w:val="18"/>
        </w:rPr>
        <w:t xml:space="preserve">, </w:t>
      </w:r>
      <w:r w:rsidRPr="0050500F">
        <w:rPr>
          <w:b/>
          <w:sz w:val="18"/>
          <w:lang w:val="en-US"/>
        </w:rPr>
        <w:t>Paste</w:t>
      </w:r>
      <w:r w:rsidRPr="00847A99">
        <w:rPr>
          <w:b/>
          <w:sz w:val="18"/>
        </w:rPr>
        <w:t xml:space="preserve"> </w:t>
      </w:r>
      <w:r w:rsidRPr="0050500F">
        <w:rPr>
          <w:b/>
          <w:sz w:val="18"/>
          <w:lang w:val="en-US"/>
        </w:rPr>
        <w:t>and</w:t>
      </w:r>
      <w:r w:rsidRPr="00847A99">
        <w:rPr>
          <w:b/>
          <w:sz w:val="18"/>
        </w:rPr>
        <w:t xml:space="preserve"> </w:t>
      </w:r>
      <w:r w:rsidRPr="0050500F">
        <w:rPr>
          <w:b/>
          <w:sz w:val="18"/>
          <w:lang w:val="en-US"/>
        </w:rPr>
        <w:t>Delete</w:t>
      </w:r>
      <w:r w:rsidRPr="00847A99">
        <w:rPr>
          <w:sz w:val="18"/>
        </w:rPr>
        <w:t xml:space="preserve"> </w:t>
      </w:r>
      <w:r>
        <w:rPr>
          <w:rFonts w:ascii="Arial" w:hAnsi="Arial" w:cs="Arial"/>
          <w:color w:val="707070"/>
          <w:sz w:val="23"/>
          <w:szCs w:val="23"/>
          <w:shd w:val="clear" w:color="auto" w:fill="FFFFFF"/>
        </w:rPr>
        <w:t>Пользователи могут выбирать компоненты или несколько компонентов, а затем </w:t>
      </w:r>
      <w:r>
        <w:rPr>
          <w:rStyle w:val="a8"/>
          <w:rFonts w:ascii="Arial" w:hAnsi="Arial" w:cs="Arial"/>
          <w:i/>
          <w:iCs/>
          <w:color w:val="707070"/>
          <w:sz w:val="23"/>
          <w:szCs w:val="23"/>
          <w:shd w:val="clear" w:color="auto" w:fill="FFFFFF"/>
        </w:rPr>
        <w:t>копировать</w:t>
      </w:r>
      <w:r>
        <w:rPr>
          <w:rFonts w:ascii="Arial" w:hAnsi="Arial" w:cs="Arial"/>
          <w:color w:val="707070"/>
          <w:sz w:val="23"/>
          <w:szCs w:val="23"/>
          <w:shd w:val="clear" w:color="auto" w:fill="FFFFFF"/>
        </w:rPr>
        <w:t>, </w:t>
      </w:r>
      <w:r>
        <w:rPr>
          <w:rStyle w:val="a8"/>
          <w:rFonts w:ascii="Arial" w:hAnsi="Arial" w:cs="Arial"/>
          <w:i/>
          <w:iCs/>
          <w:color w:val="707070"/>
          <w:sz w:val="23"/>
          <w:szCs w:val="23"/>
          <w:shd w:val="clear" w:color="auto" w:fill="FFFFFF"/>
        </w:rPr>
        <w:t>вырезать</w:t>
      </w:r>
      <w:r>
        <w:rPr>
          <w:rFonts w:ascii="Arial" w:hAnsi="Arial" w:cs="Arial"/>
          <w:color w:val="707070"/>
          <w:sz w:val="23"/>
          <w:szCs w:val="23"/>
          <w:shd w:val="clear" w:color="auto" w:fill="FFFFFF"/>
        </w:rPr>
        <w:t>, </w:t>
      </w:r>
      <w:r>
        <w:rPr>
          <w:rStyle w:val="a8"/>
          <w:rFonts w:ascii="Arial" w:hAnsi="Arial" w:cs="Arial"/>
          <w:i/>
          <w:iCs/>
          <w:color w:val="707070"/>
          <w:sz w:val="23"/>
          <w:szCs w:val="23"/>
          <w:shd w:val="clear" w:color="auto" w:fill="FFFFFF"/>
        </w:rPr>
        <w:t>вставить</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или </w:t>
      </w:r>
      <w:r>
        <w:rPr>
          <w:rStyle w:val="a8"/>
          <w:rFonts w:ascii="Arial" w:hAnsi="Arial" w:cs="Arial"/>
          <w:i/>
          <w:iCs/>
          <w:color w:val="707070"/>
          <w:sz w:val="23"/>
          <w:szCs w:val="23"/>
          <w:shd w:val="clear" w:color="auto" w:fill="FFFFFF"/>
        </w:rPr>
        <w:t>удалить</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по мере необходимости.</w:t>
      </w:r>
      <w:r>
        <w:rPr>
          <w:b/>
          <w:sz w:val="18"/>
        </w:rPr>
        <w:t xml:space="preserve"> </w:t>
      </w:r>
    </w:p>
    <w:p w:rsidR="009C312B" w:rsidRDefault="00847A99">
      <w:pPr>
        <w:spacing w:before="21"/>
        <w:rPr>
          <w:sz w:val="18"/>
        </w:rPr>
      </w:pPr>
      <w:proofErr w:type="spellStart"/>
      <w:r>
        <w:rPr>
          <w:b/>
          <w:sz w:val="18"/>
        </w:rPr>
        <w:t>Undo</w:t>
      </w:r>
      <w:proofErr w:type="spellEnd"/>
      <w:r>
        <w:rPr>
          <w:b/>
          <w:sz w:val="18"/>
        </w:rPr>
        <w:t xml:space="preserve">, </w:t>
      </w:r>
      <w:proofErr w:type="spellStart"/>
      <w:r>
        <w:rPr>
          <w:b/>
          <w:sz w:val="18"/>
        </w:rPr>
        <w:t>Redo</w:t>
      </w:r>
      <w:proofErr w:type="spellEnd"/>
      <w:r>
        <w:rPr>
          <w:sz w:val="18"/>
        </w:rPr>
        <w:t xml:space="preserve"> </w:t>
      </w:r>
    </w:p>
    <w:p w:rsidR="00847A99" w:rsidRDefault="00847A99">
      <w:pPr>
        <w:spacing w:before="21"/>
      </w:pPr>
      <w:r>
        <w:rPr>
          <w:rFonts w:ascii="Arial" w:hAnsi="Arial" w:cs="Arial"/>
          <w:color w:val="707070"/>
          <w:sz w:val="23"/>
          <w:szCs w:val="23"/>
          <w:shd w:val="clear" w:color="auto" w:fill="FFFFFF"/>
        </w:rPr>
        <w:t>Используйте отмены и повтора, чтобы </w:t>
      </w:r>
      <w:r>
        <w:rPr>
          <w:rStyle w:val="a8"/>
          <w:rFonts w:ascii="Arial" w:hAnsi="Arial" w:cs="Arial"/>
          <w:i/>
          <w:iCs/>
          <w:color w:val="707070"/>
          <w:sz w:val="23"/>
          <w:szCs w:val="23"/>
          <w:shd w:val="clear" w:color="auto" w:fill="FFFFFF"/>
        </w:rPr>
        <w:t>отменить</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последнее действие или </w:t>
      </w:r>
      <w:r>
        <w:rPr>
          <w:rStyle w:val="a8"/>
          <w:rFonts w:ascii="Arial" w:hAnsi="Arial" w:cs="Arial"/>
          <w:i/>
          <w:iCs/>
          <w:color w:val="707070"/>
          <w:sz w:val="23"/>
          <w:szCs w:val="23"/>
          <w:shd w:val="clear" w:color="auto" w:fill="FFFFFF"/>
        </w:rPr>
        <w:t>повторить</w:t>
      </w:r>
      <w:r>
        <w:rPr>
          <w:rFonts w:ascii="Arial" w:hAnsi="Arial" w:cs="Arial"/>
          <w:color w:val="707070"/>
          <w:sz w:val="23"/>
          <w:szCs w:val="23"/>
          <w:shd w:val="clear" w:color="auto" w:fill="FFFFFF"/>
        </w:rPr>
        <w:t> последнее отмененное действие.</w:t>
      </w:r>
    </w:p>
    <w:p w:rsidR="009C312B" w:rsidRDefault="00847A99">
      <w:r>
        <w:rPr>
          <w:sz w:val="18"/>
        </w:rPr>
        <w:t xml:space="preserve">       </w:t>
      </w:r>
    </w:p>
    <w:p w:rsidR="009C312B" w:rsidRDefault="009C312B"/>
    <w:p w:rsidR="00847A99" w:rsidRDefault="00847A99">
      <w:pPr>
        <w:spacing w:before="21"/>
        <w:rPr>
          <w:sz w:val="18"/>
          <w:lang w:val="en-US"/>
        </w:rPr>
      </w:pPr>
      <w:r w:rsidRPr="0050500F">
        <w:rPr>
          <w:b/>
          <w:sz w:val="18"/>
          <w:lang w:val="en-US"/>
        </w:rPr>
        <w:t>Device</w:t>
      </w:r>
      <w:r w:rsidRPr="0050500F">
        <w:rPr>
          <w:sz w:val="18"/>
          <w:lang w:val="en-US"/>
        </w:rPr>
        <w:t xml:space="preserve"> </w:t>
      </w:r>
    </w:p>
    <w:p w:rsidR="00847A99" w:rsidRPr="00847A99" w:rsidRDefault="00847A99">
      <w:pPr>
        <w:spacing w:before="21"/>
        <w:rPr>
          <w:sz w:val="18"/>
        </w:rPr>
      </w:pPr>
      <w:r>
        <w:rPr>
          <w:rFonts w:ascii="Arial" w:hAnsi="Arial" w:cs="Arial"/>
          <w:color w:val="707070"/>
          <w:sz w:val="23"/>
          <w:szCs w:val="23"/>
          <w:shd w:val="clear" w:color="auto" w:fill="FFFFFF"/>
        </w:rPr>
        <w:t xml:space="preserve">Действия по настройке проекта HMI для серии и модели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обычно выполняются во время создания нового проекта. Когда вам нужно внести изменения, </w:t>
      </w:r>
      <w:proofErr w:type="spellStart"/>
      <w:r>
        <w:rPr>
          <w:rStyle w:val="a8"/>
          <w:rFonts w:ascii="Arial" w:hAnsi="Arial" w:cs="Arial"/>
          <w:i/>
          <w:iCs/>
          <w:color w:val="707070"/>
          <w:sz w:val="23"/>
          <w:szCs w:val="23"/>
          <w:shd w:val="clear" w:color="auto" w:fill="FFFFFF"/>
        </w:rPr>
        <w:t>устройство</w:t>
      </w:r>
      <w:r>
        <w:rPr>
          <w:rFonts w:ascii="Arial" w:hAnsi="Arial" w:cs="Arial"/>
          <w:color w:val="707070"/>
          <w:sz w:val="23"/>
          <w:szCs w:val="23"/>
          <w:shd w:val="clear" w:color="auto" w:fill="FFFFFF"/>
        </w:rPr>
        <w:t>будет</w:t>
      </w:r>
      <w:proofErr w:type="spellEnd"/>
      <w:r>
        <w:rPr>
          <w:rFonts w:ascii="Arial" w:hAnsi="Arial" w:cs="Arial"/>
          <w:color w:val="707070"/>
          <w:sz w:val="23"/>
          <w:szCs w:val="23"/>
          <w:shd w:val="clear" w:color="auto" w:fill="FFFFFF"/>
        </w:rPr>
        <w:t xml:space="preserve"> запущено в следующем окне с </w:t>
      </w:r>
      <w:r>
        <w:rPr>
          <w:rStyle w:val="a9"/>
          <w:rFonts w:ascii="Arial" w:hAnsi="Arial" w:cs="Arial"/>
          <w:b/>
          <w:bCs/>
          <w:color w:val="707070"/>
          <w:sz w:val="23"/>
          <w:szCs w:val="23"/>
          <w:shd w:val="clear" w:color="auto" w:fill="FFFFFF"/>
        </w:rPr>
        <w:t>устройством</w:t>
      </w:r>
      <w:r>
        <w:rPr>
          <w:rStyle w:val="a8"/>
          <w:rFonts w:ascii="Arial" w:hAnsi="Arial" w:cs="Arial"/>
          <w:color w:val="707070"/>
          <w:sz w:val="23"/>
          <w:szCs w:val="23"/>
          <w:shd w:val="clear" w:color="auto" w:fill="FFFFFF"/>
        </w:rPr>
        <w:t> </w:t>
      </w:r>
      <w:r>
        <w:rPr>
          <w:rFonts w:ascii="Arial" w:hAnsi="Arial" w:cs="Arial"/>
          <w:color w:val="707070"/>
          <w:sz w:val="23"/>
          <w:szCs w:val="23"/>
          <w:shd w:val="clear" w:color="auto" w:fill="FFFFFF"/>
        </w:rPr>
        <w:t xml:space="preserve">вкладке выбранное. Сначала выберите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серия: </w:t>
      </w:r>
      <w:r>
        <w:rPr>
          <w:rStyle w:val="a8"/>
          <w:rFonts w:ascii="Arial" w:hAnsi="Arial" w:cs="Arial"/>
          <w:i/>
          <w:iCs/>
          <w:color w:val="707070"/>
          <w:sz w:val="23"/>
          <w:szCs w:val="23"/>
          <w:shd w:val="clear" w:color="auto" w:fill="FFFFFF"/>
        </w:rPr>
        <w:t>базовые</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для T-моделей и </w:t>
      </w:r>
      <w:r>
        <w:rPr>
          <w:rStyle w:val="a8"/>
          <w:rFonts w:ascii="Arial" w:hAnsi="Arial" w:cs="Arial"/>
          <w:i/>
          <w:iCs/>
          <w:color w:val="707070"/>
          <w:sz w:val="23"/>
          <w:szCs w:val="23"/>
          <w:shd w:val="clear" w:color="auto" w:fill="FFFFFF"/>
        </w:rPr>
        <w:t>усиленный</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 xml:space="preserve">для K модели. Затем выберите модель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Для </w:t>
      </w:r>
      <w:proofErr w:type="gramStart"/>
      <w:r>
        <w:rPr>
          <w:rFonts w:ascii="Arial" w:hAnsi="Arial" w:cs="Arial"/>
          <w:color w:val="707070"/>
          <w:sz w:val="23"/>
          <w:szCs w:val="23"/>
          <w:shd w:val="clear" w:color="auto" w:fill="FFFFFF"/>
        </w:rPr>
        <w:t>мульти-сенсорный</w:t>
      </w:r>
      <w:proofErr w:type="gramEnd"/>
      <w:r>
        <w:rPr>
          <w:rFonts w:ascii="Arial" w:hAnsi="Arial" w:cs="Arial"/>
          <w:color w:val="707070"/>
          <w:sz w:val="23"/>
          <w:szCs w:val="23"/>
          <w:shd w:val="clear" w:color="auto" w:fill="FFFFFF"/>
        </w:rPr>
        <w:t xml:space="preserve"> емкостной </w:t>
      </w:r>
      <w:r>
        <w:rPr>
          <w:rStyle w:val="a9"/>
          <w:rFonts w:ascii="Arial" w:hAnsi="Arial" w:cs="Arial"/>
          <w:color w:val="707070"/>
          <w:sz w:val="23"/>
          <w:szCs w:val="23"/>
          <w:shd w:val="clear" w:color="auto" w:fill="FFFFFF"/>
        </w:rPr>
        <w:t>Nextion</w:t>
      </w:r>
      <w:r>
        <w:rPr>
          <w:rFonts w:ascii="Arial" w:hAnsi="Arial" w:cs="Arial"/>
          <w:color w:val="707070"/>
          <w:sz w:val="23"/>
          <w:szCs w:val="23"/>
          <w:shd w:val="clear" w:color="auto" w:fill="FFFFFF"/>
        </w:rPr>
        <w:t>NX8048K070_011C: выберите </w:t>
      </w:r>
      <w:r>
        <w:rPr>
          <w:rStyle w:val="a8"/>
          <w:rFonts w:ascii="Arial" w:hAnsi="Arial" w:cs="Arial"/>
          <w:i/>
          <w:iCs/>
          <w:color w:val="707070"/>
          <w:sz w:val="23"/>
          <w:szCs w:val="23"/>
          <w:shd w:val="clear" w:color="auto" w:fill="FFFFFF"/>
        </w:rPr>
        <w:t>усиленной</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 xml:space="preserve">серии и </w:t>
      </w:r>
      <w:r>
        <w:rPr>
          <w:rFonts w:ascii="Arial" w:hAnsi="Arial" w:cs="Arial"/>
          <w:color w:val="707070"/>
          <w:sz w:val="23"/>
          <w:szCs w:val="23"/>
          <w:shd w:val="clear" w:color="auto" w:fill="FFFFFF"/>
        </w:rPr>
        <w:lastRenderedPageBreak/>
        <w:t>тогда </w:t>
      </w:r>
      <w:r>
        <w:rPr>
          <w:rStyle w:val="a8"/>
          <w:rFonts w:ascii="Arial" w:hAnsi="Arial" w:cs="Arial"/>
          <w:color w:val="707070"/>
          <w:sz w:val="23"/>
          <w:szCs w:val="23"/>
          <w:shd w:val="clear" w:color="auto" w:fill="FFFFFF"/>
        </w:rPr>
        <w:t>NX8048K070_011</w:t>
      </w:r>
      <w:r>
        <w:rPr>
          <w:rFonts w:ascii="Arial" w:hAnsi="Arial" w:cs="Arial"/>
          <w:color w:val="707070"/>
          <w:sz w:val="23"/>
          <w:szCs w:val="23"/>
          <w:shd w:val="clear" w:color="auto" w:fill="FFFFFF"/>
        </w:rPr>
        <w:t>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модели.</w:t>
      </w:r>
      <w:r w:rsidRPr="00847A99">
        <w:rPr>
          <w:noProof/>
        </w:rPr>
        <w:t xml:space="preserve"> </w:t>
      </w:r>
      <w:r>
        <w:rPr>
          <w:noProof/>
        </w:rPr>
        <w:drawing>
          <wp:inline distT="0" distB="0" distL="0" distR="0" wp14:anchorId="77D2B765" wp14:editId="69D29307">
            <wp:extent cx="5715000" cy="4295775"/>
            <wp:effectExtent l="0" t="0" r="0" b="0"/>
            <wp:docPr id="11" name="Drawing 10" descr="01f4ea65-109d-477d-857c-9dd9b4dd5a22.jpg"/>
            <wp:cNvGraphicFramePr/>
            <a:graphic xmlns:a="http://schemas.openxmlformats.org/drawingml/2006/main">
              <a:graphicData uri="http://schemas.openxmlformats.org/drawingml/2006/picture">
                <pic:pic xmlns:pic="http://schemas.openxmlformats.org/drawingml/2006/picture">
                  <pic:nvPicPr>
                    <pic:cNvPr id="0" name="Picture 10" descr="01f4ea65-109d-477d-857c-9dd9b4dd5a22.jpg"/>
                    <pic:cNvPicPr>
                      <a:picLocks noChangeAspect="1"/>
                    </pic:cNvPicPr>
                  </pic:nvPicPr>
                  <pic:blipFill>
                    <a:blip r:embed="rId17"/>
                    <a:stretch>
                      <a:fillRect/>
                    </a:stretch>
                  </pic:blipFill>
                  <pic:spPr>
                    <a:xfrm>
                      <a:off x="0" y="0"/>
                      <a:ext cx="5715000" cy="4295775"/>
                    </a:xfrm>
                    <a:prstGeom prst="rect">
                      <a:avLst/>
                    </a:prstGeom>
                  </pic:spPr>
                </pic:pic>
              </a:graphicData>
            </a:graphic>
          </wp:inline>
        </w:drawing>
      </w:r>
    </w:p>
    <w:p w:rsidR="009C312B" w:rsidRDefault="00847A99" w:rsidP="00847A99">
      <w:pPr>
        <w:spacing w:before="21"/>
      </w:pPr>
      <w:r w:rsidRPr="0050500F">
        <w:rPr>
          <w:sz w:val="18"/>
          <w:lang w:val="en-US"/>
        </w:rPr>
        <w:t>Selecting</w:t>
      </w:r>
      <w:r w:rsidRPr="00847A99">
        <w:rPr>
          <w:sz w:val="18"/>
        </w:rPr>
        <w:t xml:space="preserve"> </w:t>
      </w:r>
      <w:r w:rsidRPr="0050500F">
        <w:rPr>
          <w:sz w:val="18"/>
          <w:lang w:val="en-US"/>
        </w:rPr>
        <w:t>the</w:t>
      </w:r>
      <w:r w:rsidRPr="00847A99">
        <w:rPr>
          <w:sz w:val="18"/>
        </w:rPr>
        <w:t xml:space="preserve"> </w:t>
      </w:r>
      <w:r w:rsidRPr="0050500F">
        <w:rPr>
          <w:b/>
          <w:i/>
          <w:sz w:val="18"/>
          <w:lang w:val="en-US"/>
        </w:rPr>
        <w:t>DISPLAY</w:t>
      </w:r>
      <w:r w:rsidRPr="00847A99">
        <w:rPr>
          <w:b/>
          <w:i/>
          <w:sz w:val="18"/>
        </w:rPr>
        <w:t xml:space="preserve"> </w:t>
      </w:r>
      <w:r w:rsidRPr="0050500F">
        <w:rPr>
          <w:sz w:val="18"/>
          <w:lang w:val="en-US"/>
        </w:rPr>
        <w:t>tab</w:t>
      </w:r>
      <w:r w:rsidRPr="00847A99">
        <w:rPr>
          <w:rFonts w:ascii="Arial" w:hAnsi="Arial" w:cs="Arial"/>
          <w:color w:val="707070"/>
          <w:sz w:val="23"/>
          <w:szCs w:val="23"/>
          <w:shd w:val="clear" w:color="auto" w:fill="FFFFFF"/>
        </w:rPr>
        <w:t xml:space="preserve"> </w:t>
      </w:r>
      <w:r>
        <w:rPr>
          <w:rFonts w:ascii="Arial" w:hAnsi="Arial" w:cs="Arial"/>
          <w:color w:val="707070"/>
          <w:sz w:val="23"/>
          <w:szCs w:val="23"/>
          <w:shd w:val="clear" w:color="auto" w:fill="FFFFFF"/>
        </w:rPr>
        <w:t>пользователь может выбрать ориентацию и кодировку. 0° - собственный Угол обзора для выбранной модели. Пользователи могут выбрать альтернативные ориентации (90°, 180° или 270°), но это не будет родной Угол обзора. Кодировка символов по умолчанию iso-8859-1. Выберите из кодировок символов, которые имеют смысл для вашего проекта HMI, чтобы лучше всего отображать локальные наборы символов.</w:t>
      </w:r>
      <w:r w:rsidRPr="00847A99">
        <w:rPr>
          <w:noProof/>
        </w:rPr>
        <w:t xml:space="preserve"> </w:t>
      </w:r>
      <w:r>
        <w:rPr>
          <w:noProof/>
        </w:rPr>
        <w:drawing>
          <wp:inline distT="0" distB="0" distL="0" distR="0" wp14:anchorId="00320B5F" wp14:editId="1AEAEE04">
            <wp:extent cx="3276600" cy="2771775"/>
            <wp:effectExtent l="0" t="0" r="0" b="9525"/>
            <wp:docPr id="13" name="Drawing 12" descr="db766413-65ef-484d-b06d-9c0ebaf7d748.jpg"/>
            <wp:cNvGraphicFramePr/>
            <a:graphic xmlns:a="http://schemas.openxmlformats.org/drawingml/2006/main">
              <a:graphicData uri="http://schemas.openxmlformats.org/drawingml/2006/picture">
                <pic:pic xmlns:pic="http://schemas.openxmlformats.org/drawingml/2006/picture">
                  <pic:nvPicPr>
                    <pic:cNvPr id="0" name="Picture 12" descr="db766413-65ef-484d-b06d-9c0ebaf7d748.jpg"/>
                    <pic:cNvPicPr>
                      <a:picLocks noChangeAspect="1"/>
                    </pic:cNvPicPr>
                  </pic:nvPicPr>
                  <pic:blipFill>
                    <a:blip r:embed="rId18"/>
                    <a:stretch>
                      <a:fillRect/>
                    </a:stretch>
                  </pic:blipFill>
                  <pic:spPr>
                    <a:xfrm>
                      <a:off x="0" y="0"/>
                      <a:ext cx="3276600" cy="2771775"/>
                    </a:xfrm>
                    <a:prstGeom prst="rect">
                      <a:avLst/>
                    </a:prstGeom>
                  </pic:spPr>
                </pic:pic>
              </a:graphicData>
            </a:graphic>
          </wp:inline>
        </w:drawing>
      </w:r>
      <w:r>
        <w:rPr>
          <w:rFonts w:ascii="Arial" w:hAnsi="Arial" w:cs="Arial"/>
          <w:color w:val="707070"/>
          <w:sz w:val="23"/>
          <w:szCs w:val="23"/>
          <w:shd w:val="clear" w:color="auto" w:fill="FFFFFF"/>
        </w:rPr>
        <w:t xml:space="preserve"> Существует выбор однобайтовых и </w:t>
      </w:r>
      <w:proofErr w:type="spellStart"/>
      <w:r>
        <w:rPr>
          <w:rFonts w:ascii="Arial" w:hAnsi="Arial" w:cs="Arial"/>
          <w:color w:val="707070"/>
          <w:sz w:val="23"/>
          <w:szCs w:val="23"/>
          <w:shd w:val="clear" w:color="auto" w:fill="FFFFFF"/>
        </w:rPr>
        <w:t>двухбайтовы</w:t>
      </w:r>
      <w:proofErr w:type="spellEnd"/>
      <w:r>
        <w:rPr>
          <w:rFonts w:ascii="Arial" w:hAnsi="Arial" w:cs="Arial"/>
          <w:color w:val="707070"/>
          <w:sz w:val="23"/>
          <w:szCs w:val="23"/>
          <w:shd w:val="clear" w:color="auto" w:fill="FFFFFF"/>
        </w:rPr>
        <w:t xml:space="preserve"> наборов символов. </w:t>
      </w:r>
      <w:proofErr w:type="spellStart"/>
      <w:r>
        <w:rPr>
          <w:rFonts w:ascii="Arial" w:hAnsi="Arial" w:cs="Arial"/>
          <w:color w:val="707070"/>
          <w:sz w:val="23"/>
          <w:szCs w:val="23"/>
          <w:shd w:val="clear" w:color="auto" w:fill="FFFFFF"/>
        </w:rPr>
        <w:t>Unicode</w:t>
      </w:r>
      <w:proofErr w:type="spellEnd"/>
      <w:r>
        <w:rPr>
          <w:rFonts w:ascii="Arial" w:hAnsi="Arial" w:cs="Arial"/>
          <w:color w:val="707070"/>
          <w:sz w:val="23"/>
          <w:szCs w:val="23"/>
          <w:shd w:val="clear" w:color="auto" w:fill="FFFFFF"/>
        </w:rPr>
        <w:t xml:space="preserve"> и UTF не будут в числе поддерживаемых кодировок.</w:t>
      </w:r>
      <w:r w:rsidRPr="00847A99">
        <w:rPr>
          <w:sz w:val="18"/>
        </w:rPr>
        <w:t xml:space="preserve">    </w:t>
      </w:r>
      <w:r>
        <w:rPr>
          <w:sz w:val="18"/>
        </w:rPr>
        <w:t xml:space="preserve">   </w:t>
      </w:r>
    </w:p>
    <w:p w:rsidR="009C312B" w:rsidRPr="00B97B29" w:rsidRDefault="00847A99">
      <w:r w:rsidRPr="00B97B29">
        <w:rPr>
          <w:sz w:val="18"/>
        </w:rPr>
        <w:t xml:space="preserve">    </w:t>
      </w:r>
      <w:r w:rsidR="00B97B29">
        <w:rPr>
          <w:rFonts w:ascii="Arial" w:hAnsi="Arial" w:cs="Arial"/>
          <w:color w:val="707070"/>
          <w:sz w:val="23"/>
          <w:szCs w:val="23"/>
          <w:shd w:val="clear" w:color="auto" w:fill="FFFFFF"/>
        </w:rPr>
        <w:t>В настоящее время поддерживаются кодировки включает:</w:t>
      </w:r>
      <w:r w:rsidR="00B97B29" w:rsidRPr="00B97B29">
        <w:rPr>
          <w:rFonts w:ascii="Arial" w:hAnsi="Arial" w:cs="Arial"/>
          <w:color w:val="707070"/>
          <w:sz w:val="23"/>
          <w:szCs w:val="23"/>
        </w:rPr>
        <w:br/>
      </w:r>
      <w:r w:rsidR="00B97B29" w:rsidRPr="00B97B29">
        <w:rPr>
          <w:rFonts w:ascii="Arial" w:hAnsi="Arial" w:cs="Arial"/>
          <w:color w:val="707070"/>
          <w:sz w:val="23"/>
          <w:szCs w:val="23"/>
          <w:shd w:val="clear" w:color="auto" w:fill="FFFFFF"/>
          <w:lang w:val="en-US"/>
        </w:rPr>
        <w:t>ASCII</w:t>
      </w:r>
      <w:r w:rsidR="00B97B29" w:rsidRPr="00B97B29">
        <w:rPr>
          <w:rFonts w:ascii="Arial" w:hAnsi="Arial" w:cs="Arial"/>
          <w:color w:val="707070"/>
          <w:sz w:val="23"/>
          <w:szCs w:val="23"/>
          <w:shd w:val="clear" w:color="auto" w:fill="FFFFFF"/>
        </w:rPr>
        <w:t xml:space="preserve">, </w:t>
      </w:r>
      <w:r w:rsidR="00B97B29" w:rsidRPr="00B97B29">
        <w:rPr>
          <w:rFonts w:ascii="Arial" w:hAnsi="Arial" w:cs="Arial"/>
          <w:color w:val="707070"/>
          <w:sz w:val="23"/>
          <w:szCs w:val="23"/>
          <w:shd w:val="clear" w:color="auto" w:fill="FFFFFF"/>
          <w:lang w:val="en-US"/>
        </w:rPr>
        <w:t>ISO</w:t>
      </w:r>
      <w:r w:rsidR="00B97B29" w:rsidRPr="00B97B29">
        <w:rPr>
          <w:rFonts w:ascii="Arial" w:hAnsi="Arial" w:cs="Arial"/>
          <w:color w:val="707070"/>
          <w:sz w:val="23"/>
          <w:szCs w:val="23"/>
          <w:shd w:val="clear" w:color="auto" w:fill="FFFFFF"/>
        </w:rPr>
        <w:t>-8859 (1,2,3,4,5,6,7,8,9,11,13,15),</w:t>
      </w:r>
      <w:r w:rsidR="00B97B29" w:rsidRPr="00B97B29">
        <w:rPr>
          <w:rFonts w:ascii="Arial" w:hAnsi="Arial" w:cs="Arial"/>
          <w:color w:val="707070"/>
          <w:sz w:val="23"/>
          <w:szCs w:val="23"/>
        </w:rPr>
        <w:br/>
      </w:r>
      <w:r w:rsidR="00B97B29" w:rsidRPr="00B97B29">
        <w:rPr>
          <w:rFonts w:ascii="Arial" w:hAnsi="Arial" w:cs="Arial"/>
          <w:color w:val="707070"/>
          <w:sz w:val="23"/>
          <w:szCs w:val="23"/>
          <w:shd w:val="clear" w:color="auto" w:fill="FFFFFF"/>
          <w:lang w:val="en-US"/>
        </w:rPr>
        <w:lastRenderedPageBreak/>
        <w:t>GB</w:t>
      </w:r>
      <w:r w:rsidR="00B97B29" w:rsidRPr="00B97B29">
        <w:rPr>
          <w:rFonts w:ascii="Arial" w:hAnsi="Arial" w:cs="Arial"/>
          <w:color w:val="707070"/>
          <w:sz w:val="23"/>
          <w:szCs w:val="23"/>
          <w:shd w:val="clear" w:color="auto" w:fill="FFFFFF"/>
        </w:rPr>
        <w:t xml:space="preserve">2312, </w:t>
      </w:r>
      <w:r w:rsidR="00B97B29" w:rsidRPr="00B97B29">
        <w:rPr>
          <w:rFonts w:ascii="Arial" w:hAnsi="Arial" w:cs="Arial"/>
          <w:color w:val="707070"/>
          <w:sz w:val="23"/>
          <w:szCs w:val="23"/>
          <w:shd w:val="clear" w:color="auto" w:fill="FFFFFF"/>
          <w:lang w:val="en-US"/>
        </w:rPr>
        <w:t>BIG</w:t>
      </w:r>
      <w:r w:rsidR="00B97B29" w:rsidRPr="00B97B29">
        <w:rPr>
          <w:rFonts w:ascii="Arial" w:hAnsi="Arial" w:cs="Arial"/>
          <w:color w:val="707070"/>
          <w:sz w:val="23"/>
          <w:szCs w:val="23"/>
          <w:shd w:val="clear" w:color="auto" w:fill="FFFFFF"/>
        </w:rPr>
        <w:t xml:space="preserve">5, </w:t>
      </w:r>
      <w:r w:rsidR="00B97B29" w:rsidRPr="00B97B29">
        <w:rPr>
          <w:rFonts w:ascii="Arial" w:hAnsi="Arial" w:cs="Arial"/>
          <w:color w:val="707070"/>
          <w:sz w:val="23"/>
          <w:szCs w:val="23"/>
          <w:shd w:val="clear" w:color="auto" w:fill="FFFFFF"/>
          <w:lang w:val="en-US"/>
        </w:rPr>
        <w:t>KS</w:t>
      </w:r>
      <w:r w:rsidR="00B97B29" w:rsidRPr="00B97B29">
        <w:rPr>
          <w:rFonts w:ascii="Arial" w:hAnsi="Arial" w:cs="Arial"/>
          <w:color w:val="707070"/>
          <w:sz w:val="23"/>
          <w:szCs w:val="23"/>
          <w:shd w:val="clear" w:color="auto" w:fill="FFFFFF"/>
        </w:rPr>
        <w:t>_</w:t>
      </w:r>
      <w:r w:rsidR="00B97B29" w:rsidRPr="00B97B29">
        <w:rPr>
          <w:rFonts w:ascii="Arial" w:hAnsi="Arial" w:cs="Arial"/>
          <w:color w:val="707070"/>
          <w:sz w:val="23"/>
          <w:szCs w:val="23"/>
          <w:shd w:val="clear" w:color="auto" w:fill="FFFFFF"/>
          <w:lang w:val="en-US"/>
        </w:rPr>
        <w:t>C</w:t>
      </w:r>
      <w:r w:rsidR="00B97B29" w:rsidRPr="00B97B29">
        <w:rPr>
          <w:rFonts w:ascii="Arial" w:hAnsi="Arial" w:cs="Arial"/>
          <w:color w:val="707070"/>
          <w:sz w:val="23"/>
          <w:szCs w:val="23"/>
          <w:shd w:val="clear" w:color="auto" w:fill="FFFFFF"/>
        </w:rPr>
        <w:t>_5601_1987,</w:t>
      </w:r>
      <w:r w:rsidR="00B97B29" w:rsidRPr="00B97B29">
        <w:rPr>
          <w:rFonts w:ascii="Arial" w:hAnsi="Arial" w:cs="Arial"/>
          <w:color w:val="707070"/>
          <w:sz w:val="23"/>
          <w:szCs w:val="23"/>
        </w:rPr>
        <w:br/>
      </w:r>
      <w:r w:rsidR="00B97B29" w:rsidRPr="00B97B29">
        <w:rPr>
          <w:rFonts w:ascii="Arial" w:hAnsi="Arial" w:cs="Arial"/>
          <w:color w:val="707070"/>
          <w:sz w:val="23"/>
          <w:szCs w:val="23"/>
          <w:shd w:val="clear" w:color="auto" w:fill="FFFFFF"/>
          <w:lang w:val="en-US"/>
        </w:rPr>
        <w:t>Windows</w:t>
      </w:r>
      <w:r w:rsidR="00B97B29" w:rsidRPr="00B97B29">
        <w:rPr>
          <w:rFonts w:ascii="Arial" w:hAnsi="Arial" w:cs="Arial"/>
          <w:color w:val="707070"/>
          <w:sz w:val="23"/>
          <w:szCs w:val="23"/>
          <w:shd w:val="clear" w:color="auto" w:fill="FFFFFF"/>
        </w:rPr>
        <w:t xml:space="preserve"> 874, 1255, 1256, 1257, </w:t>
      </w:r>
      <w:r w:rsidR="00B97B29" w:rsidRPr="00B97B29">
        <w:rPr>
          <w:rFonts w:ascii="Arial" w:hAnsi="Arial" w:cs="Arial"/>
          <w:color w:val="707070"/>
          <w:sz w:val="23"/>
          <w:szCs w:val="23"/>
          <w:shd w:val="clear" w:color="auto" w:fill="FFFFFF"/>
          <w:lang w:val="en-US"/>
        </w:rPr>
        <w:t>and</w:t>
      </w:r>
      <w:r w:rsidR="00B97B29" w:rsidRPr="00B97B29">
        <w:rPr>
          <w:rFonts w:ascii="Arial" w:hAnsi="Arial" w:cs="Arial"/>
          <w:color w:val="707070"/>
          <w:sz w:val="23"/>
          <w:szCs w:val="23"/>
          <w:shd w:val="clear" w:color="auto" w:fill="FFFFFF"/>
        </w:rPr>
        <w:t xml:space="preserve"> 1258</w:t>
      </w:r>
      <w:r w:rsidRPr="00B97B29">
        <w:rPr>
          <w:sz w:val="18"/>
        </w:rPr>
        <w:t xml:space="preserve">   </w:t>
      </w:r>
    </w:p>
    <w:p w:rsidR="009C312B" w:rsidRPr="00B97B29" w:rsidRDefault="00B97B29">
      <w:pPr>
        <w:rPr>
          <w:color w:val="FF0000"/>
        </w:rPr>
      </w:pPr>
      <w:r>
        <w:rPr>
          <w:rFonts w:ascii="Arial" w:hAnsi="Arial" w:cs="Arial"/>
          <w:color w:val="707070"/>
          <w:sz w:val="23"/>
          <w:szCs w:val="23"/>
          <w:shd w:val="clear" w:color="auto" w:fill="FFFFFF"/>
        </w:rPr>
        <w:t xml:space="preserve">Если вы желаете защитить паролем всю </w:t>
      </w:r>
      <w:r w:rsidRPr="0050500F">
        <w:rPr>
          <w:sz w:val="18"/>
          <w:lang w:val="en-US"/>
        </w:rPr>
        <w:t>HM</w:t>
      </w:r>
      <w:r>
        <w:rPr>
          <w:rFonts w:ascii="Arial" w:hAnsi="Arial" w:cs="Arial"/>
          <w:color w:val="707070"/>
          <w:sz w:val="23"/>
          <w:szCs w:val="23"/>
          <w:shd w:val="clear" w:color="auto" w:fill="FFFFFF"/>
        </w:rPr>
        <w:t xml:space="preserve"> проекта, Выбор </w:t>
      </w:r>
      <w:r w:rsidRPr="0050500F">
        <w:rPr>
          <w:b/>
          <w:i/>
          <w:sz w:val="18"/>
          <w:lang w:val="en-US"/>
        </w:rPr>
        <w:t>project</w:t>
      </w:r>
      <w:r>
        <w:rPr>
          <w:rStyle w:val="a8"/>
          <w:rFonts w:ascii="Arial" w:hAnsi="Arial" w:cs="Arial"/>
          <w:i/>
          <w:iCs/>
          <w:color w:val="707070"/>
          <w:sz w:val="23"/>
          <w:szCs w:val="23"/>
          <w:shd w:val="clear" w:color="auto" w:fill="FFFFFF"/>
        </w:rPr>
        <w:t>,</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 xml:space="preserve">выведет пароль кнопка установки. Если существует существующий пароль, его необходимо будет ввести, прежде чем новый пароль может быть установлен. Если пароль утерян, его невозможно получить. </w:t>
      </w:r>
      <w:r w:rsidRPr="00B97B29">
        <w:rPr>
          <w:rFonts w:ascii="Arial" w:hAnsi="Arial" w:cs="Arial"/>
          <w:color w:val="FF0000"/>
          <w:sz w:val="23"/>
          <w:szCs w:val="23"/>
          <w:shd w:val="clear" w:color="auto" w:fill="FFFFFF"/>
        </w:rPr>
        <w:t>Предупреждение: не теряйте свой пароль. Нет никакого восстановления! Проект с утерянным паролем нужно будет перестроить-так, не потерять-или не использовать.</w:t>
      </w:r>
    </w:p>
    <w:p w:rsidR="009C312B" w:rsidRPr="0050500F" w:rsidRDefault="00B97B29">
      <w:pPr>
        <w:spacing w:before="60"/>
        <w:rPr>
          <w:lang w:val="en-US"/>
        </w:rPr>
      </w:pPr>
      <w:r>
        <w:rPr>
          <w:noProof/>
        </w:rPr>
        <w:drawing>
          <wp:inline distT="0" distB="0" distL="0" distR="0" wp14:anchorId="35584D64" wp14:editId="179DBDB6">
            <wp:extent cx="5715000" cy="4295775"/>
            <wp:effectExtent l="0" t="0" r="0" b="0"/>
            <wp:docPr id="12" name="Drawing 11" descr="d80929de-4d8c-4790-bd9c-4db2158405d4.jpg"/>
            <wp:cNvGraphicFramePr/>
            <a:graphic xmlns:a="http://schemas.openxmlformats.org/drawingml/2006/main">
              <a:graphicData uri="http://schemas.openxmlformats.org/drawingml/2006/picture">
                <pic:pic xmlns:pic="http://schemas.openxmlformats.org/drawingml/2006/picture">
                  <pic:nvPicPr>
                    <pic:cNvPr id="0" name="Picture 11" descr="d80929de-4d8c-4790-bd9c-4db2158405d4.jpg"/>
                    <pic:cNvPicPr>
                      <a:picLocks noChangeAspect="1"/>
                    </pic:cNvPicPr>
                  </pic:nvPicPr>
                  <pic:blipFill>
                    <a:blip r:embed="rId19"/>
                    <a:stretch>
                      <a:fillRect/>
                    </a:stretch>
                  </pic:blipFill>
                  <pic:spPr>
                    <a:xfrm>
                      <a:off x="0" y="0"/>
                      <a:ext cx="5715000" cy="4295775"/>
                    </a:xfrm>
                    <a:prstGeom prst="rect">
                      <a:avLst/>
                    </a:prstGeom>
                  </pic:spPr>
                </pic:pic>
              </a:graphicData>
            </a:graphic>
          </wp:inline>
        </w:drawing>
      </w:r>
    </w:p>
    <w:p w:rsidR="00B97B29" w:rsidRDefault="00847A99" w:rsidP="00B97B29">
      <w:pPr>
        <w:pStyle w:val="4"/>
        <w:shd w:val="clear" w:color="auto" w:fill="FFFFFF"/>
        <w:spacing w:before="264" w:after="36"/>
        <w:rPr>
          <w:rFonts w:ascii="Arial" w:hAnsi="Arial" w:cs="Arial"/>
          <w:color w:val="191919"/>
          <w:sz w:val="27"/>
          <w:szCs w:val="27"/>
        </w:rPr>
      </w:pPr>
      <w:r w:rsidRPr="00B97B29">
        <w:rPr>
          <w:sz w:val="18"/>
        </w:rPr>
        <w:t xml:space="preserve">  </w:t>
      </w:r>
      <w:r w:rsidR="00B97B29">
        <w:rPr>
          <w:rStyle w:val="mw-headline"/>
          <w:rFonts w:ascii="Arial" w:hAnsi="Arial" w:cs="Arial"/>
          <w:color w:val="191919"/>
          <w:sz w:val="27"/>
          <w:szCs w:val="27"/>
        </w:rPr>
        <w:t>ID</w:t>
      </w:r>
    </w:p>
    <w:p w:rsidR="009C312B" w:rsidRDefault="00B97B29" w:rsidP="00B97B29">
      <w:pPr>
        <w:pStyle w:val="a7"/>
        <w:shd w:val="clear" w:color="auto" w:fill="FFFFFF"/>
        <w:spacing w:before="0" w:beforeAutospacing="0" w:after="300" w:afterAutospacing="0"/>
        <w:rPr>
          <w:color w:val="FF0000"/>
          <w:sz w:val="18"/>
        </w:rPr>
      </w:pPr>
      <w:r>
        <w:rPr>
          <w:rFonts w:ascii="Arial" w:hAnsi="Arial" w:cs="Arial"/>
          <w:color w:val="707070"/>
          <w:sz w:val="23"/>
          <w:szCs w:val="23"/>
        </w:rPr>
        <w:t>Выбор </w:t>
      </w:r>
      <w:r>
        <w:rPr>
          <w:rStyle w:val="a8"/>
          <w:rFonts w:ascii="Arial" w:hAnsi="Arial" w:cs="Arial"/>
          <w:i/>
          <w:iCs/>
          <w:color w:val="707070"/>
          <w:sz w:val="23"/>
          <w:szCs w:val="23"/>
        </w:rPr>
        <w:t>ИД</w:t>
      </w:r>
      <w:r>
        <w:rPr>
          <w:rStyle w:val="a9"/>
          <w:rFonts w:ascii="Arial" w:hAnsi="Arial" w:cs="Arial"/>
          <w:color w:val="707070"/>
          <w:sz w:val="23"/>
          <w:szCs w:val="23"/>
        </w:rPr>
        <w:t> </w:t>
      </w:r>
      <w:r>
        <w:rPr>
          <w:rFonts w:ascii="Arial" w:hAnsi="Arial" w:cs="Arial"/>
          <w:color w:val="707070"/>
          <w:sz w:val="23"/>
          <w:szCs w:val="23"/>
        </w:rPr>
        <w:t xml:space="preserve">будет переключаться, если </w:t>
      </w:r>
      <w:proofErr w:type="gramStart"/>
      <w:r>
        <w:rPr>
          <w:rFonts w:ascii="Arial" w:hAnsi="Arial" w:cs="Arial"/>
          <w:color w:val="707070"/>
          <w:sz w:val="23"/>
          <w:szCs w:val="23"/>
        </w:rPr>
        <w:t xml:space="preserve">компонент </w:t>
      </w:r>
      <w:r>
        <w:rPr>
          <w:rFonts w:ascii="Arial" w:hAnsi="Arial" w:cs="Arial"/>
          <w:color w:val="707070"/>
          <w:sz w:val="23"/>
          <w:szCs w:val="23"/>
          <w:shd w:val="clear" w:color="auto" w:fill="FFFFFF"/>
        </w:rPr>
        <w:t>.</w:t>
      </w:r>
      <w:proofErr w:type="spellStart"/>
      <w:r>
        <w:rPr>
          <w:rFonts w:ascii="Arial" w:hAnsi="Arial" w:cs="Arial"/>
          <w:color w:val="707070"/>
          <w:sz w:val="23"/>
          <w:szCs w:val="23"/>
          <w:shd w:val="clear" w:color="auto" w:fill="FFFFFF"/>
        </w:rPr>
        <w:t>objnames</w:t>
      </w:r>
      <w:proofErr w:type="spellEnd"/>
      <w:proofErr w:type="gramEnd"/>
      <w:r>
        <w:rPr>
          <w:rFonts w:ascii="Arial" w:hAnsi="Arial" w:cs="Arial"/>
          <w:color w:val="707070"/>
          <w:sz w:val="23"/>
          <w:szCs w:val="23"/>
        </w:rPr>
        <w:t xml:space="preserve"> отображаются в верхней левой области пространства компонентов. Желтые помеченные компоненты </w:t>
      </w:r>
      <w:proofErr w:type="gramStart"/>
      <w:r>
        <w:rPr>
          <w:rFonts w:ascii="Arial" w:hAnsi="Arial" w:cs="Arial"/>
          <w:color w:val="707070"/>
          <w:sz w:val="23"/>
          <w:szCs w:val="23"/>
        </w:rPr>
        <w:t xml:space="preserve">имеют </w:t>
      </w:r>
      <w:r>
        <w:rPr>
          <w:rFonts w:ascii="Arial" w:hAnsi="Arial" w:cs="Arial"/>
          <w:color w:val="707070"/>
          <w:sz w:val="23"/>
          <w:szCs w:val="23"/>
          <w:shd w:val="clear" w:color="auto" w:fill="FFFFFF"/>
        </w:rPr>
        <w:t>.</w:t>
      </w:r>
      <w:proofErr w:type="spellStart"/>
      <w:r>
        <w:rPr>
          <w:rFonts w:ascii="Arial" w:hAnsi="Arial" w:cs="Arial"/>
          <w:color w:val="707070"/>
          <w:sz w:val="23"/>
          <w:szCs w:val="23"/>
          <w:shd w:val="clear" w:color="auto" w:fill="FFFFFF"/>
        </w:rPr>
        <w:t>vscope</w:t>
      </w:r>
      <w:proofErr w:type="spellEnd"/>
      <w:proofErr w:type="gram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local</w:t>
      </w:r>
      <w:proofErr w:type="spellEnd"/>
      <w:r>
        <w:rPr>
          <w:rFonts w:ascii="Arial" w:hAnsi="Arial" w:cs="Arial"/>
          <w:color w:val="707070"/>
          <w:sz w:val="23"/>
          <w:szCs w:val="23"/>
        </w:rPr>
        <w:t>, в то время как черные помеченные компоненты имеют  .</w:t>
      </w:r>
      <w:r w:rsidRPr="00B97B29">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vscope</w:t>
      </w:r>
      <w:proofErr w:type="spell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of</w:t>
      </w:r>
      <w:proofErr w:type="spell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global</w:t>
      </w:r>
      <w:proofErr w:type="spellEnd"/>
      <w:r>
        <w:rPr>
          <w:rFonts w:ascii="Arial" w:hAnsi="Arial" w:cs="Arial"/>
          <w:color w:val="707070"/>
          <w:sz w:val="23"/>
          <w:szCs w:val="23"/>
        </w:rPr>
        <w:t>. (</w:t>
      </w:r>
      <w:r w:rsidRPr="00B97B29">
        <w:rPr>
          <w:rFonts w:ascii="Arial" w:hAnsi="Arial" w:cs="Arial"/>
          <w:color w:val="FF0000"/>
          <w:sz w:val="23"/>
          <w:szCs w:val="23"/>
        </w:rPr>
        <w:t>Подсказка: код события никогда не является глобальным</w:t>
      </w:r>
      <w:r>
        <w:rPr>
          <w:rFonts w:ascii="Arial" w:hAnsi="Arial" w:cs="Arial"/>
          <w:color w:val="707070"/>
          <w:sz w:val="23"/>
          <w:szCs w:val="23"/>
        </w:rPr>
        <w:t xml:space="preserve">). При выборе нескольких компонентов, зеленые помеченные компоненты указывают на то, что было выбрано несколько компонентов, в то время как один </w:t>
      </w:r>
      <w:r w:rsidRPr="007706EC">
        <w:rPr>
          <w:rFonts w:ascii="Arial" w:hAnsi="Arial" w:cs="Arial"/>
          <w:color w:val="0070C0"/>
          <w:sz w:val="23"/>
          <w:szCs w:val="23"/>
        </w:rPr>
        <w:t>синий</w:t>
      </w:r>
      <w:r>
        <w:rPr>
          <w:rFonts w:ascii="Arial" w:hAnsi="Arial" w:cs="Arial"/>
          <w:color w:val="707070"/>
          <w:sz w:val="23"/>
          <w:szCs w:val="23"/>
        </w:rPr>
        <w:t xml:space="preserve"> помеченный компонент будет использоваться в качестве базового компонента. </w:t>
      </w:r>
      <w:r w:rsidRPr="007706EC">
        <w:rPr>
          <w:rFonts w:ascii="Arial" w:hAnsi="Arial" w:cs="Arial"/>
          <w:color w:val="FF0000"/>
          <w:sz w:val="23"/>
          <w:szCs w:val="23"/>
        </w:rPr>
        <w:t>Чтобы изменить базовый компонент, пока группа еще активна, просто нажмите на уже выбранный компонент, который вы хотите стать базовым компонентом.</w:t>
      </w:r>
      <w:r w:rsidR="00847A99" w:rsidRPr="007706EC">
        <w:rPr>
          <w:color w:val="FF0000"/>
          <w:sz w:val="18"/>
        </w:rPr>
        <w:t xml:space="preserve">     </w:t>
      </w:r>
    </w:p>
    <w:p w:rsidR="00A531B6" w:rsidRPr="00A531B6" w:rsidRDefault="00A531B6" w:rsidP="00A531B6">
      <w:pPr>
        <w:spacing w:after="0" w:line="240" w:lineRule="auto"/>
        <w:rPr>
          <w:rFonts w:ascii="Times New Roman" w:eastAsia="Times New Roman" w:hAnsi="Times New Roman" w:cs="Times New Roman"/>
          <w:sz w:val="24"/>
          <w:szCs w:val="24"/>
        </w:rPr>
      </w:pPr>
      <w:r w:rsidRPr="00A531B6">
        <w:rPr>
          <w:rFonts w:ascii="Arial" w:eastAsia="Times New Roman" w:hAnsi="Arial" w:cs="Arial"/>
          <w:color w:val="222222"/>
          <w:sz w:val="24"/>
          <w:szCs w:val="24"/>
          <w:shd w:val="clear" w:color="auto" w:fill="FFFFFF"/>
        </w:rPr>
        <w:t>Атрибуты страницы.</w:t>
      </w:r>
      <w:r w:rsidRPr="00A531B6">
        <w:rPr>
          <w:rFonts w:ascii="Arial" w:eastAsia="Times New Roman" w:hAnsi="Arial" w:cs="Arial"/>
          <w:color w:val="222222"/>
          <w:sz w:val="24"/>
          <w:szCs w:val="24"/>
        </w:rPr>
        <w:br/>
      </w:r>
    </w:p>
    <w:p w:rsidR="00A531B6" w:rsidRPr="00A531B6" w:rsidRDefault="00A531B6" w:rsidP="00A531B6">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rPr>
      </w:pPr>
      <w:proofErr w:type="spellStart"/>
      <w:r w:rsidRPr="00A531B6">
        <w:rPr>
          <w:rFonts w:ascii="Arial" w:eastAsia="Times New Roman" w:hAnsi="Arial" w:cs="Arial"/>
          <w:color w:val="222222"/>
          <w:sz w:val="24"/>
          <w:szCs w:val="24"/>
        </w:rPr>
        <w:t>vscope</w:t>
      </w:r>
      <w:proofErr w:type="spellEnd"/>
      <w:r w:rsidRPr="00A531B6">
        <w:rPr>
          <w:rFonts w:ascii="Arial" w:eastAsia="Times New Roman" w:hAnsi="Arial" w:cs="Arial"/>
          <w:color w:val="222222"/>
          <w:sz w:val="24"/>
          <w:szCs w:val="24"/>
        </w:rPr>
        <w:t xml:space="preserve"> – Видимость. Возможные значения:</w:t>
      </w:r>
    </w:p>
    <w:p w:rsidR="00A531B6" w:rsidRPr="00A531B6" w:rsidRDefault="00A531B6" w:rsidP="00A531B6">
      <w:pPr>
        <w:numPr>
          <w:ilvl w:val="1"/>
          <w:numId w:val="7"/>
        </w:numPr>
        <w:shd w:val="clear" w:color="auto" w:fill="FFFFFF"/>
        <w:spacing w:before="100" w:beforeAutospacing="1" w:after="100" w:afterAutospacing="1" w:line="240" w:lineRule="auto"/>
        <w:ind w:left="900"/>
        <w:rPr>
          <w:rFonts w:ascii="Arial" w:eastAsia="Times New Roman" w:hAnsi="Arial" w:cs="Arial"/>
          <w:color w:val="222222"/>
          <w:sz w:val="24"/>
          <w:szCs w:val="24"/>
        </w:rPr>
      </w:pPr>
      <w:proofErr w:type="spellStart"/>
      <w:r w:rsidRPr="00A531B6">
        <w:rPr>
          <w:rFonts w:ascii="Arial" w:eastAsia="Times New Roman" w:hAnsi="Arial" w:cs="Arial"/>
          <w:color w:val="222222"/>
          <w:sz w:val="24"/>
          <w:szCs w:val="24"/>
        </w:rPr>
        <w:t>local</w:t>
      </w:r>
      <w:proofErr w:type="spellEnd"/>
      <w:r w:rsidRPr="00A531B6">
        <w:rPr>
          <w:rFonts w:ascii="Arial" w:eastAsia="Times New Roman" w:hAnsi="Arial" w:cs="Arial"/>
          <w:color w:val="222222"/>
          <w:sz w:val="24"/>
          <w:szCs w:val="24"/>
        </w:rPr>
        <w:t xml:space="preserve"> – видимость в пределах данной страницы</w:t>
      </w:r>
    </w:p>
    <w:p w:rsidR="00A531B6" w:rsidRPr="00A531B6" w:rsidRDefault="00A531B6" w:rsidP="00A531B6">
      <w:pPr>
        <w:numPr>
          <w:ilvl w:val="1"/>
          <w:numId w:val="7"/>
        </w:numPr>
        <w:shd w:val="clear" w:color="auto" w:fill="FFFFFF"/>
        <w:spacing w:before="100" w:beforeAutospacing="1" w:after="100" w:afterAutospacing="1" w:line="240" w:lineRule="auto"/>
        <w:ind w:left="900"/>
        <w:rPr>
          <w:rFonts w:ascii="Arial" w:eastAsia="Times New Roman" w:hAnsi="Arial" w:cs="Arial"/>
          <w:color w:val="222222"/>
          <w:sz w:val="24"/>
          <w:szCs w:val="24"/>
        </w:rPr>
      </w:pPr>
      <w:proofErr w:type="spellStart"/>
      <w:r w:rsidRPr="00A531B6">
        <w:rPr>
          <w:rFonts w:ascii="Arial" w:eastAsia="Times New Roman" w:hAnsi="Arial" w:cs="Arial"/>
          <w:color w:val="222222"/>
          <w:sz w:val="24"/>
          <w:szCs w:val="24"/>
        </w:rPr>
        <w:t>global</w:t>
      </w:r>
      <w:proofErr w:type="spellEnd"/>
      <w:r w:rsidRPr="00A531B6">
        <w:rPr>
          <w:rFonts w:ascii="Arial" w:eastAsia="Times New Roman" w:hAnsi="Arial" w:cs="Arial"/>
          <w:color w:val="222222"/>
          <w:sz w:val="24"/>
          <w:szCs w:val="24"/>
        </w:rPr>
        <w:t xml:space="preserve"> – видимость на всех страницах.</w:t>
      </w:r>
    </w:p>
    <w:p w:rsidR="00A531B6" w:rsidRPr="00A531B6" w:rsidRDefault="00A531B6" w:rsidP="00B97B29">
      <w:pPr>
        <w:pStyle w:val="a7"/>
        <w:shd w:val="clear" w:color="auto" w:fill="FFFFFF"/>
        <w:spacing w:before="0" w:beforeAutospacing="0" w:after="300" w:afterAutospacing="0"/>
        <w:rPr>
          <w:rFonts w:ascii="Arial" w:hAnsi="Arial" w:cs="Arial"/>
          <w:color w:val="FF0000"/>
          <w:sz w:val="23"/>
          <w:szCs w:val="23"/>
        </w:rPr>
      </w:pPr>
    </w:p>
    <w:p w:rsidR="00B97B29" w:rsidRDefault="00847A99">
      <w:pPr>
        <w:spacing w:before="21"/>
        <w:rPr>
          <w:b/>
          <w:sz w:val="18"/>
          <w:lang w:val="en-US"/>
        </w:rPr>
      </w:pPr>
      <w:r w:rsidRPr="0050500F">
        <w:rPr>
          <w:b/>
          <w:sz w:val="18"/>
          <w:lang w:val="en-US"/>
        </w:rPr>
        <w:t>The Component Layout Toolbar</w:t>
      </w:r>
    </w:p>
    <w:p w:rsidR="009C312B" w:rsidRDefault="00847A99">
      <w:pPr>
        <w:spacing w:before="21"/>
        <w:rPr>
          <w:sz w:val="18"/>
          <w:lang w:val="en-US"/>
        </w:rPr>
      </w:pPr>
      <w:r w:rsidRPr="0050500F">
        <w:rPr>
          <w:sz w:val="18"/>
          <w:lang w:val="en-US"/>
        </w:rPr>
        <w:t xml:space="preserve"> </w:t>
      </w:r>
      <w:r w:rsidR="00B97B29">
        <w:rPr>
          <w:noProof/>
        </w:rPr>
        <w:drawing>
          <wp:inline distT="0" distB="0" distL="0" distR="0" wp14:anchorId="08E37B66" wp14:editId="1A019AE6">
            <wp:extent cx="3752850" cy="257175"/>
            <wp:effectExtent l="0" t="0" r="0" b="0"/>
            <wp:docPr id="14" name="Drawing 13" descr="acd2f86f-023d-497e-bc12-a9de97e7fcd9.jpg"/>
            <wp:cNvGraphicFramePr/>
            <a:graphic xmlns:a="http://schemas.openxmlformats.org/drawingml/2006/main">
              <a:graphicData uri="http://schemas.openxmlformats.org/drawingml/2006/picture">
                <pic:pic xmlns:pic="http://schemas.openxmlformats.org/drawingml/2006/picture">
                  <pic:nvPicPr>
                    <pic:cNvPr id="0" name="Picture 13" descr="acd2f86f-023d-497e-bc12-a9de97e7fcd9.jpg"/>
                    <pic:cNvPicPr>
                      <a:picLocks noChangeAspect="1"/>
                    </pic:cNvPicPr>
                  </pic:nvPicPr>
                  <pic:blipFill>
                    <a:blip r:embed="rId20"/>
                    <a:stretch>
                      <a:fillRect/>
                    </a:stretch>
                  </pic:blipFill>
                  <pic:spPr>
                    <a:xfrm>
                      <a:off x="0" y="0"/>
                      <a:ext cx="3752850" cy="257175"/>
                    </a:xfrm>
                    <a:prstGeom prst="rect">
                      <a:avLst/>
                    </a:prstGeom>
                  </pic:spPr>
                </pic:pic>
              </a:graphicData>
            </a:graphic>
          </wp:inline>
        </w:drawing>
      </w:r>
    </w:p>
    <w:p w:rsidR="00A05894" w:rsidRPr="00A05894" w:rsidRDefault="00A05894">
      <w:pPr>
        <w:spacing w:before="21"/>
      </w:pPr>
      <w:r>
        <w:rPr>
          <w:rFonts w:ascii="Arial" w:hAnsi="Arial" w:cs="Arial"/>
          <w:color w:val="707070"/>
          <w:sz w:val="23"/>
          <w:szCs w:val="23"/>
          <w:shd w:val="clear" w:color="auto" w:fill="FFFFFF"/>
        </w:rPr>
        <w:t xml:space="preserve">Для </w:t>
      </w:r>
      <w:proofErr w:type="spellStart"/>
      <w:r>
        <w:rPr>
          <w:rFonts w:ascii="Arial" w:hAnsi="Arial" w:cs="Arial"/>
          <w:color w:val="707070"/>
          <w:sz w:val="23"/>
          <w:szCs w:val="23"/>
          <w:shd w:val="clear" w:color="auto" w:fill="FFFFFF"/>
        </w:rPr>
        <w:t>перенумерации</w:t>
      </w:r>
      <w:proofErr w:type="spellEnd"/>
      <w:r>
        <w:rPr>
          <w:rFonts w:ascii="Arial" w:hAnsi="Arial" w:cs="Arial"/>
          <w:color w:val="707070"/>
          <w:sz w:val="23"/>
          <w:szCs w:val="23"/>
          <w:shd w:val="clear" w:color="auto" w:fill="FFFFFF"/>
        </w:rPr>
        <w:t xml:space="preserve"> компонентов: </w:t>
      </w:r>
      <w:r w:rsidRPr="0050500F">
        <w:rPr>
          <w:b/>
          <w:i/>
          <w:sz w:val="18"/>
          <w:lang w:val="en-US"/>
        </w:rPr>
        <w:t>Bring</w:t>
      </w:r>
      <w:r w:rsidRPr="00A05894">
        <w:rPr>
          <w:b/>
          <w:i/>
          <w:sz w:val="18"/>
        </w:rPr>
        <w:t xml:space="preserve"> </w:t>
      </w:r>
      <w:r w:rsidRPr="0050500F">
        <w:rPr>
          <w:b/>
          <w:i/>
          <w:sz w:val="18"/>
          <w:lang w:val="en-US"/>
        </w:rPr>
        <w:t>Top</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(Стрелка вверх) будет принимать выбранный компонент(Ы) и изменить нумерацию на высшую .ID на странице. </w:t>
      </w:r>
      <w:r w:rsidRPr="0050500F">
        <w:rPr>
          <w:b/>
          <w:i/>
          <w:sz w:val="18"/>
          <w:lang w:val="en-US"/>
        </w:rPr>
        <w:t>Bring</w:t>
      </w:r>
      <w:r w:rsidRPr="00A05894">
        <w:rPr>
          <w:b/>
          <w:i/>
          <w:sz w:val="18"/>
        </w:rPr>
        <w:t xml:space="preserve"> </w:t>
      </w:r>
      <w:r w:rsidRPr="0050500F">
        <w:rPr>
          <w:b/>
          <w:i/>
          <w:sz w:val="18"/>
          <w:lang w:val="en-US"/>
        </w:rPr>
        <w:t>Bottom</w:t>
      </w:r>
      <w:r w:rsidRPr="00A05894">
        <w:rPr>
          <w:sz w:val="18"/>
        </w:rPr>
        <w:t xml:space="preserve"> </w:t>
      </w:r>
      <w:r>
        <w:rPr>
          <w:rFonts w:ascii="Arial" w:hAnsi="Arial" w:cs="Arial"/>
          <w:color w:val="707070"/>
          <w:sz w:val="23"/>
          <w:szCs w:val="23"/>
          <w:shd w:val="clear" w:color="auto" w:fill="FFFFFF"/>
        </w:rPr>
        <w:t>(стрелка вниз) примет выбранный компонент(Ы) и изменить нумерацию на низкой (начиная с 1, страница компонента всегда равна 0) .ID на странице.</w:t>
      </w:r>
    </w:p>
    <w:p w:rsidR="00A05894" w:rsidRDefault="00A05894" w:rsidP="007706EC">
      <w:pPr>
        <w:rPr>
          <w:rFonts w:ascii="Arial" w:hAnsi="Arial" w:cs="Arial"/>
          <w:color w:val="707070"/>
          <w:sz w:val="23"/>
          <w:szCs w:val="23"/>
          <w:shd w:val="clear" w:color="auto" w:fill="FFFFFF"/>
        </w:rPr>
      </w:pPr>
      <w:r>
        <w:rPr>
          <w:rFonts w:ascii="Arial" w:hAnsi="Arial" w:cs="Arial"/>
          <w:color w:val="707070"/>
          <w:sz w:val="23"/>
          <w:szCs w:val="23"/>
          <w:shd w:val="clear" w:color="auto" w:fill="FFFFFF"/>
        </w:rPr>
        <w:t>Для выравнивания компонентов: </w:t>
      </w:r>
      <w:r w:rsidRPr="00A05894">
        <w:rPr>
          <w:sz w:val="18"/>
        </w:rPr>
        <w:t xml:space="preserve">: </w:t>
      </w:r>
      <w:r w:rsidRPr="0050500F">
        <w:rPr>
          <w:b/>
          <w:i/>
          <w:sz w:val="18"/>
          <w:lang w:val="en-US"/>
        </w:rPr>
        <w:t>Align</w:t>
      </w:r>
      <w:r w:rsidRPr="00A05894">
        <w:rPr>
          <w:b/>
          <w:i/>
          <w:sz w:val="18"/>
        </w:rPr>
        <w:t xml:space="preserve"> </w:t>
      </w:r>
      <w:r w:rsidRPr="0050500F">
        <w:rPr>
          <w:b/>
          <w:i/>
          <w:sz w:val="18"/>
          <w:lang w:val="en-US"/>
        </w:rPr>
        <w:t>Left</w:t>
      </w:r>
      <w:r w:rsidRPr="00A05894">
        <w:rPr>
          <w:sz w:val="18"/>
        </w:rPr>
        <w:t xml:space="preserve">, </w:t>
      </w:r>
      <w:r w:rsidRPr="0050500F">
        <w:rPr>
          <w:b/>
          <w:i/>
          <w:sz w:val="18"/>
          <w:lang w:val="en-US"/>
        </w:rPr>
        <w:t>Align</w:t>
      </w:r>
      <w:r w:rsidRPr="00A05894">
        <w:rPr>
          <w:b/>
          <w:i/>
          <w:sz w:val="18"/>
        </w:rPr>
        <w:t xml:space="preserve"> </w:t>
      </w:r>
      <w:r w:rsidRPr="0050500F">
        <w:rPr>
          <w:b/>
          <w:i/>
          <w:sz w:val="18"/>
          <w:lang w:val="en-US"/>
        </w:rPr>
        <w:t>Right</w:t>
      </w:r>
      <w:r w:rsidRPr="00A05894">
        <w:rPr>
          <w:sz w:val="18"/>
        </w:rPr>
        <w:t xml:space="preserve">, </w:t>
      </w:r>
      <w:r w:rsidRPr="0050500F">
        <w:rPr>
          <w:b/>
          <w:i/>
          <w:sz w:val="18"/>
          <w:lang w:val="en-US"/>
        </w:rPr>
        <w:t>Align</w:t>
      </w:r>
      <w:r w:rsidRPr="00A05894">
        <w:rPr>
          <w:b/>
          <w:i/>
          <w:sz w:val="18"/>
        </w:rPr>
        <w:t xml:space="preserve"> </w:t>
      </w:r>
      <w:r w:rsidRPr="0050500F">
        <w:rPr>
          <w:b/>
          <w:i/>
          <w:sz w:val="18"/>
          <w:lang w:val="en-US"/>
        </w:rPr>
        <w:t>Top</w:t>
      </w:r>
      <w:r w:rsidRPr="00A05894">
        <w:rPr>
          <w:sz w:val="18"/>
        </w:rPr>
        <w:t xml:space="preserve"> </w:t>
      </w:r>
      <w:r w:rsidRPr="0050500F">
        <w:rPr>
          <w:sz w:val="18"/>
          <w:lang w:val="en-US"/>
        </w:rPr>
        <w:t>and</w:t>
      </w:r>
      <w:r w:rsidRPr="00A05894">
        <w:rPr>
          <w:sz w:val="18"/>
        </w:rPr>
        <w:t xml:space="preserve"> </w:t>
      </w:r>
      <w:r w:rsidRPr="0050500F">
        <w:rPr>
          <w:b/>
          <w:i/>
          <w:sz w:val="18"/>
          <w:lang w:val="en-US"/>
        </w:rPr>
        <w:t>Align</w:t>
      </w:r>
      <w:r w:rsidRPr="00A05894">
        <w:rPr>
          <w:b/>
          <w:i/>
          <w:sz w:val="18"/>
        </w:rPr>
        <w:t xml:space="preserve"> </w:t>
      </w:r>
      <w:r w:rsidRPr="0050500F">
        <w:rPr>
          <w:b/>
          <w:i/>
          <w:sz w:val="18"/>
          <w:lang w:val="en-US"/>
        </w:rPr>
        <w:t>Bottom</w:t>
      </w:r>
      <w:r w:rsidRPr="00A05894">
        <w:rPr>
          <w:sz w:val="18"/>
        </w:rPr>
        <w:t xml:space="preserve"> </w:t>
      </w:r>
      <w:r>
        <w:rPr>
          <w:sz w:val="18"/>
        </w:rPr>
        <w:t xml:space="preserve"> </w:t>
      </w:r>
      <w:r>
        <w:rPr>
          <w:rFonts w:ascii="Arial" w:hAnsi="Arial" w:cs="Arial"/>
          <w:color w:val="707070"/>
          <w:sz w:val="23"/>
          <w:szCs w:val="23"/>
          <w:shd w:val="clear" w:color="auto" w:fill="FFFFFF"/>
        </w:rPr>
        <w:t xml:space="preserve">будет взять группу выбранных компонентов (зеленая ID </w:t>
      </w:r>
      <w:hyperlink r:id="rId21" w:history="1">
        <w:r w:rsidR="007706EC" w:rsidRPr="007706EC">
          <w:rPr>
            <w:rFonts w:ascii="Times New Roman" w:eastAsia="Times New Roman" w:hAnsi="Times New Roman" w:cs="Times New Roman"/>
            <w:color w:val="0000FF"/>
            <w:sz w:val="24"/>
            <w:szCs w:val="24"/>
            <w:u w:val="single"/>
          </w:rPr>
          <w:t>маркировка</w:t>
        </w:r>
      </w:hyperlink>
      <w:r w:rsidR="007706EC">
        <w:rPr>
          <w:rFonts w:ascii="Arial" w:hAnsi="Arial" w:cs="Arial"/>
          <w:color w:val="707070"/>
          <w:sz w:val="23"/>
          <w:szCs w:val="23"/>
          <w:shd w:val="clear" w:color="auto" w:fill="FFFFFF"/>
        </w:rPr>
        <w:t>) и довести</w:t>
      </w:r>
      <w:r w:rsidR="007706EC" w:rsidRPr="007706EC">
        <w:rPr>
          <w:rFonts w:ascii="Arial" w:hAnsi="Arial" w:cs="Arial"/>
          <w:color w:val="707070"/>
          <w:sz w:val="23"/>
          <w:szCs w:val="23"/>
          <w:shd w:val="clear" w:color="auto" w:fill="FFFFFF"/>
        </w:rPr>
        <w:t xml:space="preserve"> выравнивание в соответствие с компонентом с синей меткой ID.</w:t>
      </w:r>
    </w:p>
    <w:p w:rsidR="00A531B6" w:rsidRDefault="00A531B6">
      <w:pPr>
        <w:spacing w:before="21"/>
        <w:rPr>
          <w:sz w:val="18"/>
        </w:rPr>
      </w:pPr>
      <w:r>
        <w:rPr>
          <w:rFonts w:ascii="Arial" w:hAnsi="Arial" w:cs="Arial"/>
          <w:color w:val="707070"/>
          <w:sz w:val="23"/>
          <w:szCs w:val="23"/>
          <w:shd w:val="clear" w:color="auto" w:fill="FFFFFF"/>
        </w:rPr>
        <w:t>Для изменения размеров компонентов: </w:t>
      </w:r>
      <w:r w:rsidR="0002608F" w:rsidRPr="0050500F">
        <w:rPr>
          <w:b/>
          <w:i/>
          <w:sz w:val="18"/>
          <w:lang w:val="en-US"/>
        </w:rPr>
        <w:t>Same</w:t>
      </w:r>
      <w:r w:rsidR="0002608F" w:rsidRPr="0002608F">
        <w:rPr>
          <w:b/>
          <w:i/>
          <w:sz w:val="18"/>
        </w:rPr>
        <w:t xml:space="preserve"> </w:t>
      </w:r>
      <w:r w:rsidR="0002608F" w:rsidRPr="0050500F">
        <w:rPr>
          <w:b/>
          <w:i/>
          <w:sz w:val="18"/>
          <w:lang w:val="en-US"/>
        </w:rPr>
        <w:t>Width</w:t>
      </w:r>
      <w:r w:rsidR="0002608F" w:rsidRPr="0002608F">
        <w:rPr>
          <w:sz w:val="18"/>
        </w:rPr>
        <w:t xml:space="preserve">, </w:t>
      </w:r>
      <w:r w:rsidR="0002608F" w:rsidRPr="0050500F">
        <w:rPr>
          <w:b/>
          <w:i/>
          <w:sz w:val="18"/>
          <w:lang w:val="en-US"/>
        </w:rPr>
        <w:t>Same</w:t>
      </w:r>
      <w:r w:rsidR="0002608F" w:rsidRPr="0002608F">
        <w:rPr>
          <w:b/>
          <w:i/>
          <w:sz w:val="18"/>
        </w:rPr>
        <w:t xml:space="preserve"> </w:t>
      </w:r>
      <w:r w:rsidR="0002608F" w:rsidRPr="0050500F">
        <w:rPr>
          <w:b/>
          <w:i/>
          <w:sz w:val="18"/>
          <w:lang w:val="en-US"/>
        </w:rPr>
        <w:t>Height</w:t>
      </w:r>
      <w:r w:rsidR="0002608F" w:rsidRPr="0002608F">
        <w:rPr>
          <w:sz w:val="18"/>
        </w:rPr>
        <w:t xml:space="preserve"> </w:t>
      </w:r>
      <w:r w:rsidR="0002608F" w:rsidRPr="0050500F">
        <w:rPr>
          <w:sz w:val="18"/>
          <w:lang w:val="en-US"/>
        </w:rPr>
        <w:t>and</w:t>
      </w:r>
      <w:r w:rsidR="0002608F" w:rsidRPr="0002608F">
        <w:rPr>
          <w:sz w:val="18"/>
        </w:rPr>
        <w:t xml:space="preserve"> </w:t>
      </w:r>
      <w:r w:rsidR="0002608F" w:rsidRPr="0050500F">
        <w:rPr>
          <w:b/>
          <w:i/>
          <w:sz w:val="18"/>
          <w:lang w:val="en-US"/>
        </w:rPr>
        <w:t>Same</w:t>
      </w:r>
      <w:r w:rsidR="0002608F" w:rsidRPr="0002608F">
        <w:rPr>
          <w:b/>
          <w:i/>
          <w:sz w:val="18"/>
        </w:rPr>
        <w:t xml:space="preserve"> </w:t>
      </w:r>
      <w:proofErr w:type="gramStart"/>
      <w:r w:rsidR="0002608F" w:rsidRPr="0050500F">
        <w:rPr>
          <w:b/>
          <w:i/>
          <w:sz w:val="18"/>
          <w:lang w:val="en-US"/>
        </w:rPr>
        <w:t>Size</w:t>
      </w:r>
      <w:r w:rsidR="0002608F" w:rsidRPr="0002608F">
        <w:rPr>
          <w:sz w:val="18"/>
        </w:rPr>
        <w:t xml:space="preserve"> </w:t>
      </w:r>
      <w:r w:rsidR="0002608F">
        <w:rPr>
          <w:sz w:val="18"/>
        </w:rPr>
        <w:t xml:space="preserve"> </w:t>
      </w:r>
      <w:r>
        <w:rPr>
          <w:rFonts w:ascii="Arial" w:hAnsi="Arial" w:cs="Arial"/>
          <w:color w:val="707070"/>
          <w:sz w:val="23"/>
          <w:szCs w:val="23"/>
          <w:shd w:val="clear" w:color="auto" w:fill="FFFFFF"/>
        </w:rPr>
        <w:t>будет</w:t>
      </w:r>
      <w:proofErr w:type="gramEnd"/>
      <w:r>
        <w:rPr>
          <w:rFonts w:ascii="Arial" w:hAnsi="Arial" w:cs="Arial"/>
          <w:color w:val="707070"/>
          <w:sz w:val="23"/>
          <w:szCs w:val="23"/>
          <w:shd w:val="clear" w:color="auto" w:fill="FFFFFF"/>
        </w:rPr>
        <w:t xml:space="preserve"> взять группу выбранных компонентов (зеленая ID этикетки) и установить размер (ширину, высоту или оба), которые соответствуют компонент с синим идентификатором метки.</w:t>
      </w:r>
      <w:r w:rsidRPr="00A531B6">
        <w:rPr>
          <w:sz w:val="18"/>
        </w:rPr>
        <w:t xml:space="preserve"> </w:t>
      </w:r>
    </w:p>
    <w:p w:rsidR="009C312B" w:rsidRDefault="0002608F">
      <w:r>
        <w:rPr>
          <w:rFonts w:ascii="Arial" w:hAnsi="Arial" w:cs="Arial"/>
          <w:color w:val="707070"/>
          <w:sz w:val="23"/>
          <w:szCs w:val="23"/>
          <w:shd w:val="clear" w:color="auto" w:fill="FFFFFF"/>
        </w:rPr>
        <w:t>Для интервала компоненты: </w:t>
      </w:r>
      <w:r w:rsidRPr="0050500F">
        <w:rPr>
          <w:b/>
          <w:i/>
          <w:sz w:val="18"/>
          <w:lang w:val="en-US"/>
        </w:rPr>
        <w:t>Equal</w:t>
      </w:r>
      <w:r w:rsidRPr="0002608F">
        <w:rPr>
          <w:b/>
          <w:i/>
          <w:sz w:val="18"/>
        </w:rPr>
        <w:t xml:space="preserve"> </w:t>
      </w:r>
      <w:r w:rsidRPr="0050500F">
        <w:rPr>
          <w:b/>
          <w:i/>
          <w:sz w:val="18"/>
          <w:lang w:val="en-US"/>
        </w:rPr>
        <w:t>Horizontal</w:t>
      </w:r>
      <w:r w:rsidRPr="0002608F">
        <w:rPr>
          <w:sz w:val="18"/>
        </w:rPr>
        <w:t xml:space="preserve">, </w:t>
      </w:r>
      <w:r w:rsidRPr="0050500F">
        <w:rPr>
          <w:b/>
          <w:i/>
          <w:sz w:val="18"/>
          <w:lang w:val="en-US"/>
        </w:rPr>
        <w:t>Increase</w:t>
      </w:r>
      <w:r w:rsidRPr="0002608F">
        <w:rPr>
          <w:b/>
          <w:i/>
          <w:sz w:val="18"/>
        </w:rPr>
        <w:t xml:space="preserve"> </w:t>
      </w:r>
      <w:r w:rsidRPr="0050500F">
        <w:rPr>
          <w:b/>
          <w:i/>
          <w:sz w:val="18"/>
          <w:lang w:val="en-US"/>
        </w:rPr>
        <w:t>Horizontal</w:t>
      </w:r>
      <w:r w:rsidRPr="0002608F">
        <w:rPr>
          <w:b/>
          <w:i/>
          <w:sz w:val="18"/>
        </w:rPr>
        <w:t xml:space="preserve"> </w:t>
      </w:r>
      <w:r w:rsidRPr="0050500F">
        <w:rPr>
          <w:b/>
          <w:i/>
          <w:sz w:val="18"/>
          <w:lang w:val="en-US"/>
        </w:rPr>
        <w:t>spacing</w:t>
      </w:r>
      <w:r w:rsidRPr="0002608F">
        <w:rPr>
          <w:sz w:val="18"/>
        </w:rPr>
        <w:t xml:space="preserve">, </w:t>
      </w:r>
      <w:r w:rsidRPr="0050500F">
        <w:rPr>
          <w:sz w:val="18"/>
          <w:lang w:val="en-US"/>
        </w:rPr>
        <w:t>and</w:t>
      </w:r>
      <w:r w:rsidRPr="0002608F">
        <w:rPr>
          <w:sz w:val="18"/>
        </w:rPr>
        <w:t xml:space="preserve"> </w:t>
      </w:r>
      <w:r w:rsidRPr="0050500F">
        <w:rPr>
          <w:b/>
          <w:i/>
          <w:sz w:val="18"/>
          <w:lang w:val="en-US"/>
        </w:rPr>
        <w:t>Decrease</w:t>
      </w:r>
      <w:r w:rsidRPr="0002608F">
        <w:rPr>
          <w:b/>
          <w:i/>
          <w:sz w:val="18"/>
        </w:rPr>
        <w:t xml:space="preserve"> </w:t>
      </w:r>
      <w:r w:rsidRPr="0050500F">
        <w:rPr>
          <w:b/>
          <w:i/>
          <w:sz w:val="18"/>
          <w:lang w:val="en-US"/>
        </w:rPr>
        <w:t>Horizontal</w:t>
      </w:r>
      <w:r w:rsidRPr="0002608F">
        <w:rPr>
          <w:sz w:val="18"/>
        </w:rPr>
        <w:t xml:space="preserve"> </w:t>
      </w:r>
      <w:r w:rsidRPr="0050500F">
        <w:rPr>
          <w:b/>
          <w:i/>
          <w:sz w:val="18"/>
          <w:lang w:val="en-US"/>
        </w:rPr>
        <w:t>spacing</w:t>
      </w:r>
      <w:r>
        <w:rPr>
          <w:b/>
          <w:i/>
          <w:sz w:val="18"/>
        </w:rPr>
        <w:t xml:space="preserve"> </w:t>
      </w:r>
      <w:r>
        <w:rPr>
          <w:rFonts w:ascii="Arial" w:hAnsi="Arial" w:cs="Arial"/>
          <w:color w:val="707070"/>
          <w:sz w:val="23"/>
          <w:szCs w:val="23"/>
          <w:shd w:val="clear" w:color="auto" w:fill="FFFFFF"/>
        </w:rPr>
        <w:t>берет группу выбранных компонентов (зеленая ID этикетки) и отрегулируйте горизонтальный интервал между компонентами использование компонентов с Синий ID метки в качестве базового компонента. Дополнительно: </w:t>
      </w:r>
      <w:r w:rsidRPr="0050500F">
        <w:rPr>
          <w:b/>
          <w:i/>
          <w:sz w:val="18"/>
          <w:lang w:val="en-US"/>
        </w:rPr>
        <w:t>Equal</w:t>
      </w:r>
      <w:r w:rsidRPr="0002608F">
        <w:rPr>
          <w:b/>
          <w:i/>
          <w:sz w:val="18"/>
        </w:rPr>
        <w:t xml:space="preserve"> </w:t>
      </w:r>
      <w:r w:rsidRPr="0050500F">
        <w:rPr>
          <w:b/>
          <w:i/>
          <w:sz w:val="18"/>
          <w:lang w:val="en-US"/>
        </w:rPr>
        <w:t>Vertical</w:t>
      </w:r>
      <w:r w:rsidRPr="0002608F">
        <w:rPr>
          <w:sz w:val="18"/>
        </w:rPr>
        <w:t xml:space="preserve">, </w:t>
      </w:r>
      <w:r w:rsidRPr="0050500F">
        <w:rPr>
          <w:b/>
          <w:i/>
          <w:sz w:val="18"/>
          <w:lang w:val="en-US"/>
        </w:rPr>
        <w:t>Increase</w:t>
      </w:r>
      <w:r w:rsidRPr="0002608F">
        <w:rPr>
          <w:b/>
          <w:i/>
          <w:sz w:val="18"/>
        </w:rPr>
        <w:t xml:space="preserve"> </w:t>
      </w:r>
      <w:r w:rsidRPr="0050500F">
        <w:rPr>
          <w:b/>
          <w:i/>
          <w:sz w:val="18"/>
          <w:lang w:val="en-US"/>
        </w:rPr>
        <w:t>Vertical</w:t>
      </w:r>
      <w:r w:rsidRPr="0002608F">
        <w:rPr>
          <w:b/>
          <w:i/>
          <w:sz w:val="18"/>
        </w:rPr>
        <w:t xml:space="preserve"> </w:t>
      </w:r>
      <w:r w:rsidRPr="0050500F">
        <w:rPr>
          <w:b/>
          <w:i/>
          <w:sz w:val="18"/>
          <w:lang w:val="en-US"/>
        </w:rPr>
        <w:t>spacing</w:t>
      </w:r>
      <w:r w:rsidRPr="0002608F">
        <w:rPr>
          <w:sz w:val="18"/>
        </w:rPr>
        <w:t xml:space="preserve">, </w:t>
      </w:r>
      <w:r w:rsidRPr="0050500F">
        <w:rPr>
          <w:sz w:val="18"/>
          <w:lang w:val="en-US"/>
        </w:rPr>
        <w:t>and</w:t>
      </w:r>
      <w:r w:rsidRPr="0002608F">
        <w:rPr>
          <w:sz w:val="18"/>
        </w:rPr>
        <w:t xml:space="preserve"> </w:t>
      </w:r>
      <w:r w:rsidRPr="0050500F">
        <w:rPr>
          <w:b/>
          <w:i/>
          <w:sz w:val="18"/>
          <w:lang w:val="en-US"/>
        </w:rPr>
        <w:t>Decrease</w:t>
      </w:r>
      <w:r w:rsidRPr="0002608F">
        <w:rPr>
          <w:b/>
          <w:i/>
          <w:sz w:val="18"/>
        </w:rPr>
        <w:t xml:space="preserve"> </w:t>
      </w:r>
      <w:r w:rsidRPr="0050500F">
        <w:rPr>
          <w:b/>
          <w:i/>
          <w:sz w:val="18"/>
          <w:lang w:val="en-US"/>
        </w:rPr>
        <w:t>Vertical</w:t>
      </w:r>
      <w:r w:rsidRPr="0002608F">
        <w:rPr>
          <w:b/>
          <w:i/>
          <w:sz w:val="18"/>
        </w:rPr>
        <w:t xml:space="preserve"> </w:t>
      </w:r>
      <w:proofErr w:type="gramStart"/>
      <w:r w:rsidRPr="0050500F">
        <w:rPr>
          <w:b/>
          <w:i/>
          <w:sz w:val="18"/>
          <w:lang w:val="en-US"/>
        </w:rPr>
        <w:t>spacing</w:t>
      </w:r>
      <w:r>
        <w:rPr>
          <w:b/>
          <w:i/>
          <w:sz w:val="18"/>
        </w:rPr>
        <w:t>(</w:t>
      </w:r>
      <w:proofErr w:type="gramEnd"/>
      <w:r>
        <w:rPr>
          <w:rStyle w:val="a9"/>
          <w:rFonts w:ascii="Arial" w:hAnsi="Arial" w:cs="Arial"/>
          <w:b/>
          <w:bCs/>
          <w:color w:val="707070"/>
          <w:sz w:val="23"/>
          <w:szCs w:val="23"/>
          <w:shd w:val="clear" w:color="auto" w:fill="FFFFFF"/>
        </w:rPr>
        <w:t>равные вертикальные</w:t>
      </w:r>
      <w:r>
        <w:rPr>
          <w:rFonts w:ascii="Arial" w:hAnsi="Arial" w:cs="Arial"/>
          <w:color w:val="707070"/>
          <w:sz w:val="23"/>
          <w:szCs w:val="23"/>
          <w:shd w:val="clear" w:color="auto" w:fill="FFFFFF"/>
        </w:rPr>
        <w:t>, </w:t>
      </w:r>
      <w:r>
        <w:rPr>
          <w:rStyle w:val="a8"/>
          <w:rFonts w:ascii="Arial" w:hAnsi="Arial" w:cs="Arial"/>
          <w:i/>
          <w:iCs/>
          <w:color w:val="707070"/>
          <w:sz w:val="23"/>
          <w:szCs w:val="23"/>
          <w:shd w:val="clear" w:color="auto" w:fill="FFFFFF"/>
        </w:rPr>
        <w:t>увеличить вертикальный интервал</w:t>
      </w:r>
      <w:r>
        <w:rPr>
          <w:rFonts w:ascii="Arial" w:hAnsi="Arial" w:cs="Arial"/>
          <w:color w:val="707070"/>
          <w:sz w:val="23"/>
          <w:szCs w:val="23"/>
          <w:shd w:val="clear" w:color="auto" w:fill="FFFFFF"/>
        </w:rPr>
        <w:t>, и </w:t>
      </w:r>
      <w:r>
        <w:rPr>
          <w:rStyle w:val="a8"/>
          <w:rFonts w:ascii="Arial" w:hAnsi="Arial" w:cs="Arial"/>
          <w:i/>
          <w:iCs/>
          <w:color w:val="707070"/>
          <w:sz w:val="23"/>
          <w:szCs w:val="23"/>
          <w:shd w:val="clear" w:color="auto" w:fill="FFFFFF"/>
        </w:rPr>
        <w:t>уменьшить вертикальный интервал</w:t>
      </w:r>
      <w:r>
        <w:rPr>
          <w:rStyle w:val="a9"/>
          <w:rFonts w:ascii="Arial" w:hAnsi="Arial" w:cs="Arial"/>
          <w:color w:val="707070"/>
          <w:sz w:val="23"/>
          <w:szCs w:val="23"/>
          <w:shd w:val="clear" w:color="auto" w:fill="FFFFFF"/>
        </w:rPr>
        <w:t> ) </w:t>
      </w:r>
      <w:r>
        <w:rPr>
          <w:rFonts w:ascii="Arial" w:hAnsi="Arial" w:cs="Arial"/>
          <w:color w:val="707070"/>
          <w:sz w:val="23"/>
          <w:szCs w:val="23"/>
          <w:shd w:val="clear" w:color="auto" w:fill="FFFFFF"/>
        </w:rPr>
        <w:t>будет взять группу выбранных компонентов (зеленая ID этикетки) и регулировать по вертикали между компонентами использование компонентов с голубой код метки в качестве базового компонента.</w:t>
      </w:r>
      <w:r w:rsidR="00847A99" w:rsidRPr="0002608F">
        <w:rPr>
          <w:sz w:val="18"/>
        </w:rPr>
        <w:t xml:space="preserve">    </w:t>
      </w:r>
      <w:r w:rsidR="00847A99">
        <w:rPr>
          <w:sz w:val="18"/>
        </w:rPr>
        <w:t xml:space="preserve">   </w:t>
      </w:r>
    </w:p>
    <w:p w:rsidR="0002608F" w:rsidRPr="0002608F" w:rsidRDefault="00847A99" w:rsidP="0002608F">
      <w:pPr>
        <w:pStyle w:val="4"/>
        <w:shd w:val="clear" w:color="auto" w:fill="FFFFFF"/>
        <w:spacing w:before="264" w:after="36"/>
        <w:rPr>
          <w:rFonts w:ascii="Arial" w:hAnsi="Arial" w:cs="Arial"/>
          <w:color w:val="191919"/>
          <w:sz w:val="27"/>
          <w:szCs w:val="27"/>
        </w:rPr>
      </w:pPr>
      <w:r w:rsidRPr="0050500F">
        <w:rPr>
          <w:b/>
          <w:sz w:val="18"/>
          <w:lang w:val="en-US"/>
        </w:rPr>
        <w:t> 3. Picture Resource Pane</w:t>
      </w:r>
      <w:r w:rsidR="0002608F">
        <w:rPr>
          <w:b/>
          <w:sz w:val="18"/>
        </w:rPr>
        <w:t xml:space="preserve">   </w:t>
      </w:r>
      <w:r w:rsidR="0002608F">
        <w:rPr>
          <w:rFonts w:ascii="Arial" w:hAnsi="Arial" w:cs="Arial"/>
          <w:color w:val="191919"/>
          <w:sz w:val="27"/>
          <w:szCs w:val="27"/>
        </w:rPr>
        <w:t>Панель Ресурсов Изображения</w:t>
      </w:r>
    </w:p>
    <w:p w:rsidR="0002608F" w:rsidRDefault="00847A99">
      <w:pPr>
        <w:spacing w:before="21"/>
        <w:rPr>
          <w:sz w:val="18"/>
          <w:lang w:val="en-US"/>
        </w:rPr>
      </w:pPr>
      <w:r w:rsidRPr="0050500F">
        <w:rPr>
          <w:sz w:val="18"/>
          <w:lang w:val="en-US"/>
        </w:rPr>
        <w:t xml:space="preserve"> </w:t>
      </w:r>
      <w:r w:rsidR="0002608F">
        <w:rPr>
          <w:noProof/>
        </w:rPr>
        <w:drawing>
          <wp:inline distT="0" distB="0" distL="0" distR="0" wp14:anchorId="74A42C63" wp14:editId="5947B911">
            <wp:extent cx="2971800" cy="2476500"/>
            <wp:effectExtent l="0" t="0" r="0" b="0"/>
            <wp:docPr id="15" name="Drawing 14" descr="42422f0c-5bf7-4933-81ed-0fc2e3f552df.jpg"/>
            <wp:cNvGraphicFramePr/>
            <a:graphic xmlns:a="http://schemas.openxmlformats.org/drawingml/2006/main">
              <a:graphicData uri="http://schemas.openxmlformats.org/drawingml/2006/picture">
                <pic:pic xmlns:pic="http://schemas.openxmlformats.org/drawingml/2006/picture">
                  <pic:nvPicPr>
                    <pic:cNvPr id="0" name="Picture 14" descr="42422f0c-5bf7-4933-81ed-0fc2e3f552df.jpg"/>
                    <pic:cNvPicPr>
                      <a:picLocks noChangeAspect="1"/>
                    </pic:cNvPicPr>
                  </pic:nvPicPr>
                  <pic:blipFill>
                    <a:blip r:embed="rId22"/>
                    <a:stretch>
                      <a:fillRect/>
                    </a:stretch>
                  </pic:blipFill>
                  <pic:spPr>
                    <a:xfrm>
                      <a:off x="0" y="0"/>
                      <a:ext cx="2971800" cy="2476500"/>
                    </a:xfrm>
                    <a:prstGeom prst="rect">
                      <a:avLst/>
                    </a:prstGeom>
                  </pic:spPr>
                </pic:pic>
              </a:graphicData>
            </a:graphic>
          </wp:inline>
        </w:drawing>
      </w:r>
    </w:p>
    <w:p w:rsidR="0002608F" w:rsidRPr="0002608F" w:rsidRDefault="0002608F">
      <w:pPr>
        <w:spacing w:before="21"/>
        <w:rPr>
          <w:sz w:val="18"/>
        </w:rPr>
      </w:pPr>
      <w:r>
        <w:rPr>
          <w:rFonts w:ascii="Arial" w:hAnsi="Arial" w:cs="Arial"/>
          <w:color w:val="707070"/>
          <w:sz w:val="23"/>
          <w:szCs w:val="23"/>
          <w:shd w:val="clear" w:color="auto" w:fill="FFFFFF"/>
        </w:rPr>
        <w:t>Фотографии импортируются в проект HMI через панель "ресурс изображения". Добавлена фотография с </w:t>
      </w:r>
      <w:proofErr w:type="gramStart"/>
      <w:r>
        <w:rPr>
          <w:rStyle w:val="a8"/>
          <w:rFonts w:ascii="Arial" w:hAnsi="Arial" w:cs="Arial"/>
          <w:i/>
          <w:iCs/>
          <w:color w:val="707070"/>
          <w:sz w:val="23"/>
          <w:szCs w:val="23"/>
          <w:shd w:val="clear" w:color="auto" w:fill="FFFFFF"/>
        </w:rPr>
        <w:t>Добавить</w:t>
      </w:r>
      <w:proofErr w:type="gramEnd"/>
      <w:r>
        <w:rPr>
          <w:rFonts w:ascii="Arial" w:hAnsi="Arial" w:cs="Arial"/>
          <w:color w:val="707070"/>
          <w:sz w:val="23"/>
          <w:szCs w:val="23"/>
          <w:shd w:val="clear" w:color="auto" w:fill="FFFFFF"/>
        </w:rPr>
        <w:t>, исключить, </w:t>
      </w:r>
      <w:r>
        <w:rPr>
          <w:rStyle w:val="a8"/>
          <w:rFonts w:ascii="Arial" w:hAnsi="Arial" w:cs="Arial"/>
          <w:i/>
          <w:iCs/>
          <w:color w:val="707070"/>
          <w:sz w:val="23"/>
          <w:szCs w:val="23"/>
          <w:shd w:val="clear" w:color="auto" w:fill="FFFFFF"/>
        </w:rPr>
        <w:t>удалить</w:t>
      </w:r>
      <w:r>
        <w:rPr>
          <w:rFonts w:ascii="Arial" w:hAnsi="Arial" w:cs="Arial"/>
          <w:color w:val="707070"/>
          <w:sz w:val="23"/>
          <w:szCs w:val="23"/>
          <w:shd w:val="clear" w:color="auto" w:fill="FFFFFF"/>
        </w:rPr>
        <w:t>, и заменить </w:t>
      </w:r>
      <w:proofErr w:type="spellStart"/>
      <w:r>
        <w:rPr>
          <w:rStyle w:val="a8"/>
          <w:rFonts w:ascii="Arial" w:hAnsi="Arial" w:cs="Arial"/>
          <w:i/>
          <w:iCs/>
          <w:color w:val="707070"/>
          <w:sz w:val="23"/>
          <w:szCs w:val="23"/>
          <w:shd w:val="clear" w:color="auto" w:fill="FFFFFF"/>
        </w:rPr>
        <w:t>заменить</w:t>
      </w:r>
      <w:proofErr w:type="spellEnd"/>
      <w:r>
        <w:rPr>
          <w:rFonts w:ascii="Arial" w:hAnsi="Arial" w:cs="Arial"/>
          <w:color w:val="707070"/>
          <w:sz w:val="23"/>
          <w:szCs w:val="23"/>
          <w:shd w:val="clear" w:color="auto" w:fill="FFFFFF"/>
        </w:rPr>
        <w:t>. </w:t>
      </w:r>
      <w:r>
        <w:rPr>
          <w:rStyle w:val="a8"/>
          <w:rFonts w:ascii="Arial" w:hAnsi="Arial" w:cs="Arial"/>
          <w:i/>
          <w:iCs/>
          <w:color w:val="707070"/>
          <w:sz w:val="23"/>
          <w:szCs w:val="23"/>
          <w:shd w:val="clear" w:color="auto" w:fill="FFFFFF"/>
        </w:rPr>
        <w:t>Вставка</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добавит импортированные фотографии до выделенную картинку. Используйте </w:t>
      </w:r>
      <w:r>
        <w:rPr>
          <w:rStyle w:val="a8"/>
          <w:rFonts w:ascii="Arial" w:hAnsi="Arial" w:cs="Arial"/>
          <w:i/>
          <w:iCs/>
          <w:color w:val="707070"/>
          <w:sz w:val="23"/>
          <w:szCs w:val="23"/>
          <w:shd w:val="clear" w:color="auto" w:fill="FFFFFF"/>
        </w:rPr>
        <w:t>стрелку вверх</w:t>
      </w:r>
      <w:r>
        <w:rPr>
          <w:rFonts w:ascii="Arial" w:hAnsi="Arial" w:cs="Arial"/>
          <w:color w:val="707070"/>
          <w:sz w:val="23"/>
          <w:szCs w:val="23"/>
          <w:shd w:val="clear" w:color="auto" w:fill="FFFFFF"/>
        </w:rPr>
        <w:t> и </w:t>
      </w:r>
      <w:r>
        <w:rPr>
          <w:rStyle w:val="a8"/>
          <w:rFonts w:ascii="Arial" w:hAnsi="Arial" w:cs="Arial"/>
          <w:i/>
          <w:iCs/>
          <w:color w:val="707070"/>
          <w:sz w:val="23"/>
          <w:szCs w:val="23"/>
          <w:shd w:val="clear" w:color="auto" w:fill="FFFFFF"/>
        </w:rPr>
        <w:t xml:space="preserve">стрелку </w:t>
      </w:r>
      <w:proofErr w:type="gramStart"/>
      <w:r>
        <w:rPr>
          <w:rStyle w:val="a8"/>
          <w:rFonts w:ascii="Arial" w:hAnsi="Arial" w:cs="Arial"/>
          <w:i/>
          <w:iCs/>
          <w:color w:val="707070"/>
          <w:sz w:val="23"/>
          <w:szCs w:val="23"/>
          <w:shd w:val="clear" w:color="auto" w:fill="FFFFFF"/>
        </w:rPr>
        <w:t>вниз</w:t>
      </w:r>
      <w:r>
        <w:rPr>
          <w:rFonts w:ascii="Arial" w:hAnsi="Arial" w:cs="Arial"/>
          <w:color w:val="707070"/>
          <w:sz w:val="23"/>
          <w:szCs w:val="23"/>
          <w:shd w:val="clear" w:color="auto" w:fill="FFFFFF"/>
        </w:rPr>
        <w:t> ,</w:t>
      </w:r>
      <w:proofErr w:type="gramEnd"/>
      <w:r>
        <w:rPr>
          <w:rFonts w:ascii="Arial" w:hAnsi="Arial" w:cs="Arial"/>
          <w:color w:val="707070"/>
          <w:sz w:val="23"/>
          <w:szCs w:val="23"/>
          <w:shd w:val="clear" w:color="auto" w:fill="FFFFFF"/>
        </w:rPr>
        <w:t xml:space="preserve"> чтобы изменить нумерацию на картинке ресурсов в ресурсов области. Используя </w:t>
      </w:r>
      <w:r w:rsidRPr="0050500F">
        <w:rPr>
          <w:b/>
          <w:i/>
          <w:sz w:val="18"/>
          <w:lang w:val="en-US"/>
        </w:rPr>
        <w:t>Trash</w:t>
      </w:r>
      <w:r>
        <w:rPr>
          <w:rStyle w:val="a9"/>
          <w:rFonts w:ascii="Arial" w:hAnsi="Arial" w:cs="Arial"/>
          <w:color w:val="707070"/>
          <w:sz w:val="23"/>
          <w:szCs w:val="23"/>
          <w:shd w:val="clear" w:color="auto" w:fill="FFFFFF"/>
        </w:rPr>
        <w:t> </w:t>
      </w:r>
      <w:r>
        <w:rPr>
          <w:rFonts w:ascii="Arial" w:hAnsi="Arial" w:cs="Arial"/>
          <w:color w:val="707070"/>
          <w:sz w:val="23"/>
          <w:szCs w:val="23"/>
          <w:shd w:val="clear" w:color="auto" w:fill="FFFFFF"/>
        </w:rPr>
        <w:t xml:space="preserve">будут удалены все снимки в рамках проекта. Обратите внимание, что </w:t>
      </w:r>
      <w:proofErr w:type="spellStart"/>
      <w:r>
        <w:rPr>
          <w:rFonts w:ascii="Arial" w:hAnsi="Arial" w:cs="Arial"/>
          <w:color w:val="707070"/>
          <w:sz w:val="23"/>
          <w:szCs w:val="23"/>
          <w:shd w:val="clear" w:color="auto" w:fill="FFFFFF"/>
        </w:rPr>
        <w:t>Delete</w:t>
      </w:r>
      <w:proofErr w:type="spellEnd"/>
      <w:r>
        <w:rPr>
          <w:rFonts w:ascii="Arial" w:hAnsi="Arial" w:cs="Arial"/>
          <w:color w:val="707070"/>
          <w:sz w:val="23"/>
          <w:szCs w:val="23"/>
          <w:shd w:val="clear" w:color="auto" w:fill="FFFFFF"/>
        </w:rPr>
        <w:t xml:space="preserve"> не удаляет ресурс изображения, если он используется с компонентом.</w:t>
      </w:r>
    </w:p>
    <w:p w:rsidR="003E2F54" w:rsidRPr="003E2F54" w:rsidRDefault="003E2F54">
      <w:pPr>
        <w:spacing w:before="21"/>
        <w:rPr>
          <w:sz w:val="18"/>
        </w:rPr>
      </w:pPr>
      <w:r>
        <w:rPr>
          <w:rFonts w:ascii="Arial" w:hAnsi="Arial" w:cs="Arial"/>
          <w:color w:val="707070"/>
          <w:sz w:val="23"/>
          <w:szCs w:val="23"/>
          <w:shd w:val="clear" w:color="auto" w:fill="FFFFFF"/>
        </w:rPr>
        <w:lastRenderedPageBreak/>
        <w:t>Допустимые типы изображений для импорта</w:t>
      </w:r>
      <w:r w:rsidRPr="003E2F54">
        <w:rPr>
          <w:sz w:val="18"/>
        </w:rPr>
        <w:t>*.</w:t>
      </w:r>
      <w:r w:rsidRPr="0050500F">
        <w:rPr>
          <w:sz w:val="18"/>
          <w:lang w:val="en-US"/>
        </w:rPr>
        <w:t>jpg</w:t>
      </w:r>
      <w:r w:rsidRPr="003E2F54">
        <w:rPr>
          <w:sz w:val="18"/>
        </w:rPr>
        <w:t>, *.</w:t>
      </w:r>
      <w:proofErr w:type="spellStart"/>
      <w:r w:rsidRPr="0050500F">
        <w:rPr>
          <w:sz w:val="18"/>
          <w:lang w:val="en-US"/>
        </w:rPr>
        <w:t>png</w:t>
      </w:r>
      <w:proofErr w:type="spellEnd"/>
      <w:r w:rsidRPr="003E2F54">
        <w:rPr>
          <w:sz w:val="18"/>
        </w:rPr>
        <w:t xml:space="preserve">, </w:t>
      </w:r>
      <w:r w:rsidRPr="0050500F">
        <w:rPr>
          <w:sz w:val="18"/>
          <w:lang w:val="en-US"/>
        </w:rPr>
        <w:t>non</w:t>
      </w:r>
      <w:r w:rsidRPr="003E2F54">
        <w:rPr>
          <w:sz w:val="18"/>
        </w:rPr>
        <w:t xml:space="preserve"> </w:t>
      </w:r>
      <w:r w:rsidRPr="0050500F">
        <w:rPr>
          <w:sz w:val="18"/>
          <w:lang w:val="en-US"/>
        </w:rPr>
        <w:t>animated</w:t>
      </w:r>
      <w:r w:rsidRPr="003E2F54">
        <w:rPr>
          <w:sz w:val="18"/>
        </w:rPr>
        <w:t xml:space="preserve"> *.</w:t>
      </w:r>
      <w:r w:rsidRPr="0050500F">
        <w:rPr>
          <w:sz w:val="18"/>
          <w:lang w:val="en-US"/>
        </w:rPr>
        <w:t>gif</w:t>
      </w:r>
      <w:r w:rsidRPr="003E2F54">
        <w:rPr>
          <w:sz w:val="18"/>
        </w:rPr>
        <w:t xml:space="preserve"> </w:t>
      </w:r>
      <w:r w:rsidRPr="0050500F">
        <w:rPr>
          <w:sz w:val="18"/>
          <w:lang w:val="en-US"/>
        </w:rPr>
        <w:t>and</w:t>
      </w:r>
      <w:r w:rsidRPr="003E2F54">
        <w:rPr>
          <w:sz w:val="18"/>
        </w:rPr>
        <w:t xml:space="preserve"> *.</w:t>
      </w:r>
      <w:r w:rsidRPr="0050500F">
        <w:rPr>
          <w:sz w:val="18"/>
          <w:lang w:val="en-US"/>
        </w:rPr>
        <w:t>bmp</w:t>
      </w:r>
      <w:r>
        <w:rPr>
          <w:rFonts w:ascii="Arial" w:hAnsi="Arial" w:cs="Arial"/>
          <w:color w:val="707070"/>
          <w:sz w:val="23"/>
          <w:szCs w:val="23"/>
          <w:shd w:val="clear" w:color="auto" w:fill="FFFFFF"/>
        </w:rPr>
        <w:t xml:space="preserve">. При импорте изображения изображение преобразуется в 16-битный формат цвета 565, используемый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w:t>
      </w:r>
      <w:proofErr w:type="spellStart"/>
      <w:r w:rsidRPr="003E2F54">
        <w:rPr>
          <w:rFonts w:ascii="Arial" w:hAnsi="Arial" w:cs="Arial"/>
          <w:color w:val="FF0000"/>
          <w:sz w:val="23"/>
          <w:szCs w:val="23"/>
          <w:shd w:val="clear" w:color="auto" w:fill="FFFFFF"/>
        </w:rPr>
        <w:t>Nextion</w:t>
      </w:r>
      <w:proofErr w:type="spellEnd"/>
      <w:r w:rsidRPr="003E2F54">
        <w:rPr>
          <w:rFonts w:ascii="Arial" w:hAnsi="Arial" w:cs="Arial"/>
          <w:color w:val="FF0000"/>
          <w:sz w:val="23"/>
          <w:szCs w:val="23"/>
          <w:shd w:val="clear" w:color="auto" w:fill="FFFFFF"/>
        </w:rPr>
        <w:t xml:space="preserve"> не является видеокартой, так как такая прозрачность и в картинной анимации не поддерживается</w:t>
      </w:r>
      <w:r>
        <w:rPr>
          <w:rFonts w:ascii="Arial" w:hAnsi="Arial" w:cs="Arial"/>
          <w:color w:val="707070"/>
          <w:sz w:val="23"/>
          <w:szCs w:val="23"/>
          <w:shd w:val="clear" w:color="auto" w:fill="FFFFFF"/>
        </w:rPr>
        <w:t xml:space="preserve">. </w:t>
      </w:r>
      <w:r w:rsidRPr="003E2F54">
        <w:rPr>
          <w:rFonts w:ascii="Arial" w:hAnsi="Arial" w:cs="Arial"/>
          <w:color w:val="FF0000"/>
          <w:sz w:val="23"/>
          <w:szCs w:val="23"/>
          <w:shd w:val="clear" w:color="auto" w:fill="FFFFFF"/>
        </w:rPr>
        <w:t xml:space="preserve">В собственном 16-битном цвете ресурсы изображений потребляют 16 бит на пиксель или ширину x высота </w:t>
      </w:r>
      <w:r w:rsidRPr="003E2F54">
        <w:rPr>
          <w:color w:val="FF0000"/>
          <w:sz w:val="18"/>
          <w:lang w:val="en-US"/>
        </w:rPr>
        <w:t>width</w:t>
      </w:r>
      <w:r w:rsidRPr="003E2F54">
        <w:rPr>
          <w:color w:val="FF0000"/>
          <w:sz w:val="18"/>
        </w:rPr>
        <w:t xml:space="preserve"> </w:t>
      </w:r>
      <w:r w:rsidRPr="003E2F54">
        <w:rPr>
          <w:color w:val="FF0000"/>
          <w:sz w:val="18"/>
          <w:lang w:val="en-US"/>
        </w:rPr>
        <w:t>x</w:t>
      </w:r>
      <w:r w:rsidRPr="003E2F54">
        <w:rPr>
          <w:color w:val="FF0000"/>
          <w:sz w:val="18"/>
        </w:rPr>
        <w:t xml:space="preserve"> </w:t>
      </w:r>
      <w:r w:rsidRPr="003E2F54">
        <w:rPr>
          <w:color w:val="FF0000"/>
          <w:sz w:val="18"/>
          <w:lang w:val="en-US"/>
        </w:rPr>
        <w:t>height</w:t>
      </w:r>
      <w:r w:rsidRPr="003E2F54">
        <w:rPr>
          <w:color w:val="FF0000"/>
          <w:sz w:val="18"/>
        </w:rPr>
        <w:t xml:space="preserve"> </w:t>
      </w:r>
      <w:r w:rsidRPr="003E2F54">
        <w:rPr>
          <w:color w:val="FF0000"/>
          <w:sz w:val="18"/>
          <w:lang w:val="en-US"/>
        </w:rPr>
        <w:t>x</w:t>
      </w:r>
      <w:r w:rsidRPr="003E2F54">
        <w:rPr>
          <w:color w:val="FF0000"/>
          <w:sz w:val="18"/>
        </w:rPr>
        <w:t xml:space="preserve"> 2 </w:t>
      </w:r>
      <w:proofErr w:type="gramStart"/>
      <w:r w:rsidRPr="003E2F54">
        <w:rPr>
          <w:color w:val="FF0000"/>
          <w:sz w:val="18"/>
          <w:lang w:val="en-US"/>
        </w:rPr>
        <w:t>bytes</w:t>
      </w:r>
      <w:r w:rsidRPr="003E2F54">
        <w:rPr>
          <w:color w:val="FF0000"/>
          <w:sz w:val="18"/>
        </w:rPr>
        <w:t>.</w:t>
      </w:r>
      <w:r w:rsidRPr="003E2F54">
        <w:rPr>
          <w:rFonts w:ascii="Arial" w:hAnsi="Arial" w:cs="Arial"/>
          <w:color w:val="FF0000"/>
          <w:sz w:val="23"/>
          <w:szCs w:val="23"/>
          <w:shd w:val="clear" w:color="auto" w:fill="FFFFFF"/>
        </w:rPr>
        <w:t>.</w:t>
      </w:r>
      <w:proofErr w:type="gramEnd"/>
    </w:p>
    <w:p w:rsidR="003E2F54" w:rsidRDefault="003E2F54">
      <w:pPr>
        <w:spacing w:before="21"/>
        <w:rPr>
          <w:rFonts w:ascii="Arial" w:hAnsi="Arial" w:cs="Arial"/>
          <w:color w:val="707070"/>
          <w:sz w:val="23"/>
          <w:szCs w:val="23"/>
          <w:shd w:val="clear" w:color="auto" w:fill="FFFFFF"/>
        </w:rPr>
      </w:pPr>
      <w:r>
        <w:rPr>
          <w:rFonts w:ascii="Arial" w:hAnsi="Arial" w:cs="Arial"/>
          <w:color w:val="707070"/>
          <w:sz w:val="23"/>
          <w:szCs w:val="23"/>
          <w:shd w:val="clear" w:color="auto" w:fill="FFFFFF"/>
        </w:rPr>
        <w:t xml:space="preserve">Экспорт ресурса изображения осуществляется путем выделения ресурса изображения, щелчка правой кнопкой мыши и выбора экспорт. Доступные форматы изображений для экспорта </w:t>
      </w:r>
      <w:proofErr w:type="gramStart"/>
      <w:r>
        <w:rPr>
          <w:rFonts w:ascii="Arial" w:hAnsi="Arial" w:cs="Arial"/>
          <w:color w:val="707070"/>
          <w:sz w:val="23"/>
          <w:szCs w:val="23"/>
          <w:shd w:val="clear" w:color="auto" w:fill="FFFFFF"/>
        </w:rPr>
        <w:t>*.формат</w:t>
      </w:r>
      <w:proofErr w:type="gramEnd"/>
      <w:r>
        <w:rPr>
          <w:rFonts w:ascii="Arial" w:hAnsi="Arial" w:cs="Arial"/>
          <w:color w:val="707070"/>
          <w:sz w:val="23"/>
          <w:szCs w:val="23"/>
          <w:shd w:val="clear" w:color="auto" w:fill="FFFFFF"/>
        </w:rPr>
        <w:t xml:space="preserve"> JPG.* ,</w:t>
      </w:r>
      <w:proofErr w:type="spellStart"/>
      <w:r>
        <w:rPr>
          <w:rFonts w:ascii="Arial" w:hAnsi="Arial" w:cs="Arial"/>
          <w:color w:val="707070"/>
          <w:sz w:val="23"/>
          <w:szCs w:val="23"/>
          <w:shd w:val="clear" w:color="auto" w:fill="FFFFFF"/>
        </w:rPr>
        <w:t>png</w:t>
      </w:r>
      <w:proofErr w:type="spellEnd"/>
      <w:r>
        <w:rPr>
          <w:rFonts w:ascii="Arial" w:hAnsi="Arial" w:cs="Arial"/>
          <w:color w:val="707070"/>
          <w:sz w:val="23"/>
          <w:szCs w:val="23"/>
          <w:shd w:val="clear" w:color="auto" w:fill="FFFFFF"/>
        </w:rPr>
        <w:t xml:space="preserve"> и *.формат BMP..* </w:t>
      </w:r>
      <w:proofErr w:type="spellStart"/>
      <w:r>
        <w:rPr>
          <w:rFonts w:ascii="Arial" w:hAnsi="Arial" w:cs="Arial"/>
          <w:color w:val="707070"/>
          <w:sz w:val="23"/>
          <w:szCs w:val="23"/>
          <w:shd w:val="clear" w:color="auto" w:fill="FFFFFF"/>
        </w:rPr>
        <w:t>jpg</w:t>
      </w:r>
      <w:proofErr w:type="spellEnd"/>
      <w:r>
        <w:rPr>
          <w:rFonts w:ascii="Arial" w:hAnsi="Arial" w:cs="Arial"/>
          <w:color w:val="707070"/>
          <w:sz w:val="23"/>
          <w:szCs w:val="23"/>
          <w:shd w:val="clear" w:color="auto" w:fill="FFFFFF"/>
        </w:rPr>
        <w:t xml:space="preserve"> может сэкономить место, но является форматом С потерями. Как только данные будут потеряны, они будут потеряны.</w:t>
      </w:r>
    </w:p>
    <w:p w:rsidR="003E2F54" w:rsidRPr="003E2F54" w:rsidRDefault="003E2F54">
      <w:pPr>
        <w:spacing w:before="21"/>
        <w:rPr>
          <w:sz w:val="18"/>
        </w:rPr>
      </w:pPr>
      <w:r>
        <w:rPr>
          <w:rFonts w:ascii="Arial" w:hAnsi="Arial" w:cs="Arial"/>
          <w:color w:val="707070"/>
          <w:sz w:val="23"/>
          <w:szCs w:val="23"/>
          <w:shd w:val="clear" w:color="auto" w:fill="FFFFFF"/>
        </w:rPr>
        <w:t xml:space="preserve">При использовании обрезки для фона настоятельно рекомендуется использовать полноэкранное изображение. Это позволяет избежать вытягивания данных из несуществующего пространства, которое будет напоминать </w:t>
      </w:r>
      <w:proofErr w:type="spellStart"/>
      <w:r>
        <w:rPr>
          <w:rFonts w:ascii="Arial" w:hAnsi="Arial" w:cs="Arial"/>
          <w:color w:val="707070"/>
          <w:sz w:val="23"/>
          <w:szCs w:val="23"/>
          <w:shd w:val="clear" w:color="auto" w:fill="FFFFFF"/>
        </w:rPr>
        <w:t>рандомизированные</w:t>
      </w:r>
      <w:proofErr w:type="spellEnd"/>
      <w:r>
        <w:rPr>
          <w:rFonts w:ascii="Arial" w:hAnsi="Arial" w:cs="Arial"/>
          <w:color w:val="707070"/>
          <w:sz w:val="23"/>
          <w:szCs w:val="23"/>
          <w:shd w:val="clear" w:color="auto" w:fill="FFFFFF"/>
        </w:rPr>
        <w:t xml:space="preserve"> цвета (данные из других мест). Обрезка может потреблять больше циклов, чем использование изображения, использование изображения будет потреблять больше циклов, чем сплошные цвета. </w:t>
      </w:r>
      <w:r w:rsidRPr="003E2F54">
        <w:rPr>
          <w:rFonts w:ascii="Arial" w:hAnsi="Arial" w:cs="Arial"/>
          <w:color w:val="707070"/>
          <w:sz w:val="23"/>
          <w:szCs w:val="23"/>
          <w:shd w:val="clear" w:color="auto" w:fill="FFFFFF"/>
        </w:rPr>
        <w:t>Когда время цикла становится высоким для рендеринга, знак и мерцание будут знаками.</w:t>
      </w:r>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xml:space="preserve"> является устройством HMI и не предназначен для </w:t>
      </w:r>
      <w:proofErr w:type="gramStart"/>
      <w:r>
        <w:rPr>
          <w:rFonts w:ascii="Arial" w:hAnsi="Arial" w:cs="Arial"/>
          <w:color w:val="707070"/>
          <w:sz w:val="23"/>
          <w:szCs w:val="23"/>
          <w:shd w:val="clear" w:color="auto" w:fill="FFFFFF"/>
        </w:rPr>
        <w:t>мульти-медиа</w:t>
      </w:r>
      <w:proofErr w:type="gramEnd"/>
      <w:r>
        <w:rPr>
          <w:rFonts w:ascii="Arial" w:hAnsi="Arial" w:cs="Arial"/>
          <w:color w:val="707070"/>
          <w:sz w:val="23"/>
          <w:szCs w:val="23"/>
          <w:shd w:val="clear" w:color="auto" w:fill="FFFFFF"/>
        </w:rPr>
        <w:t xml:space="preserve"> и потоковой передачи. Тем не менее, удивительные эффекты все еще могут быть достигнуты с помощью целенаправленного программирования.</w:t>
      </w:r>
    </w:p>
    <w:p w:rsidR="003E2F54" w:rsidRPr="003E2F54" w:rsidRDefault="003E2F54" w:rsidP="003E2F54">
      <w:r>
        <w:rPr>
          <w:rFonts w:ascii="Arial" w:hAnsi="Arial" w:cs="Arial"/>
          <w:color w:val="707070"/>
          <w:sz w:val="23"/>
          <w:szCs w:val="23"/>
          <w:shd w:val="clear" w:color="auto" w:fill="FFFFFF"/>
        </w:rPr>
        <w:t>Назначение изображения с помощью кода во время выполнения будет выглядеть так:</w:t>
      </w:r>
      <w:r>
        <w:rPr>
          <w:rFonts w:ascii="Arial" w:hAnsi="Arial" w:cs="Arial"/>
          <w:color w:val="707070"/>
          <w:sz w:val="23"/>
          <w:szCs w:val="23"/>
        </w:rPr>
        <w:br/>
      </w:r>
      <w:r>
        <w:rPr>
          <w:rFonts w:ascii="Arial" w:hAnsi="Arial" w:cs="Arial"/>
          <w:color w:val="707070"/>
          <w:sz w:val="23"/>
          <w:szCs w:val="23"/>
          <w:shd w:val="clear" w:color="auto" w:fill="FFFFFF"/>
        </w:rPr>
        <w:t xml:space="preserve">p0.pic=1ÿÿÿ </w:t>
      </w:r>
      <w:proofErr w:type="spellStart"/>
      <w:r>
        <w:rPr>
          <w:rFonts w:ascii="Arial" w:hAnsi="Arial" w:cs="Arial"/>
          <w:color w:val="707070"/>
          <w:sz w:val="23"/>
          <w:szCs w:val="23"/>
          <w:shd w:val="clear" w:color="auto" w:fill="FFFFFF"/>
        </w:rPr>
        <w:t>over</w:t>
      </w:r>
      <w:proofErr w:type="spell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serial</w:t>
      </w:r>
      <w:proofErr w:type="spell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or</w:t>
      </w:r>
      <w:proofErr w:type="spellEnd"/>
      <w:r>
        <w:rPr>
          <w:rFonts w:ascii="Arial" w:hAnsi="Arial" w:cs="Arial"/>
          <w:color w:val="707070"/>
          <w:sz w:val="23"/>
          <w:szCs w:val="23"/>
          <w:shd w:val="clear" w:color="auto" w:fill="FFFFFF"/>
        </w:rPr>
        <w:t xml:space="preserve"> </w:t>
      </w:r>
      <w:proofErr w:type="spellStart"/>
      <w:r>
        <w:rPr>
          <w:rFonts w:ascii="Arial" w:hAnsi="Arial" w:cs="Arial"/>
          <w:color w:val="707070"/>
          <w:sz w:val="23"/>
          <w:szCs w:val="23"/>
          <w:shd w:val="clear" w:color="auto" w:fill="FFFFFF"/>
        </w:rPr>
        <w:t>as</w:t>
      </w:r>
      <w:proofErr w:type="spellEnd"/>
      <w:r>
        <w:rPr>
          <w:rFonts w:ascii="Arial" w:hAnsi="Arial" w:cs="Arial"/>
          <w:color w:val="707070"/>
          <w:sz w:val="23"/>
          <w:szCs w:val="23"/>
          <w:shd w:val="clear" w:color="auto" w:fill="FFFFFF"/>
        </w:rPr>
        <w:t xml:space="preserve"> p0.pic=1 внутри события как код.</w:t>
      </w:r>
      <w:r w:rsidR="00847A99" w:rsidRPr="003E2F54">
        <w:rPr>
          <w:sz w:val="18"/>
        </w:rPr>
        <w:t xml:space="preserve">       </w:t>
      </w:r>
    </w:p>
    <w:p w:rsidR="009C312B" w:rsidRPr="003E2F54" w:rsidRDefault="00847A99" w:rsidP="003E2F54">
      <w:pPr>
        <w:rPr>
          <w:lang w:val="en-US"/>
        </w:rPr>
      </w:pPr>
      <w:r w:rsidRPr="0050500F">
        <w:rPr>
          <w:sz w:val="18"/>
          <w:lang w:val="en-US"/>
        </w:rPr>
        <w:t xml:space="preserve">Assignment of the picture by code at runtime would look like: p0.pic=1ÿÿÿ over serial, or as p0.pic=1 inside an event as code. </w:t>
      </w:r>
    </w:p>
    <w:p w:rsidR="009C312B" w:rsidRPr="0050500F" w:rsidRDefault="00847A99">
      <w:pPr>
        <w:spacing w:before="21"/>
        <w:rPr>
          <w:lang w:val="en-US"/>
        </w:rPr>
      </w:pPr>
      <w:r w:rsidRPr="0050500F">
        <w:rPr>
          <w:b/>
          <w:sz w:val="18"/>
          <w:lang w:val="en-US"/>
        </w:rPr>
        <w:t>4. ZI Font Resource Pane</w:t>
      </w:r>
      <w:r w:rsidRPr="0050500F">
        <w:rPr>
          <w:sz w:val="18"/>
          <w:lang w:val="en-US"/>
        </w:rPr>
        <w:t xml:space="preserve"> The ZI Font Resource is very important!  If any visual component used in the user’s project contains a .txt </w:t>
      </w:r>
      <w:proofErr w:type="gramStart"/>
      <w:r w:rsidRPr="0050500F">
        <w:rPr>
          <w:sz w:val="18"/>
          <w:lang w:val="en-US"/>
        </w:rPr>
        <w:t>or .</w:t>
      </w:r>
      <w:proofErr w:type="spellStart"/>
      <w:r w:rsidRPr="0050500F">
        <w:rPr>
          <w:sz w:val="18"/>
          <w:lang w:val="en-US"/>
        </w:rPr>
        <w:t>val</w:t>
      </w:r>
      <w:proofErr w:type="spellEnd"/>
      <w:proofErr w:type="gramEnd"/>
      <w:r w:rsidRPr="0050500F">
        <w:rPr>
          <w:sz w:val="18"/>
          <w:lang w:val="en-US"/>
        </w:rPr>
        <w:t xml:space="preserve"> attribute, then at least one font must exist in the project.  If a user wants to use various size of styled fonts in their HMI project, they will need to generate a ZI Font le for each style and size they will use.  For most users this will mean starting with a ZI Font generated with the built-in Font Creator (covered in the Menu section above). </w:t>
      </w:r>
    </w:p>
    <w:p w:rsidR="009C312B" w:rsidRPr="0050500F" w:rsidRDefault="00847A99">
      <w:pPr>
        <w:spacing w:before="21"/>
        <w:rPr>
          <w:lang w:val="en-US"/>
        </w:rPr>
      </w:pPr>
      <w:r w:rsidRPr="0050500F">
        <w:rPr>
          <w:sz w:val="18"/>
          <w:lang w:val="en-US"/>
        </w:rPr>
        <w:t xml:space="preserve">These </w:t>
      </w:r>
      <w:proofErr w:type="gramStart"/>
      <w:r w:rsidRPr="0050500F">
        <w:rPr>
          <w:sz w:val="18"/>
          <w:lang w:val="en-US"/>
        </w:rPr>
        <w:t>*.</w:t>
      </w:r>
      <w:proofErr w:type="spellStart"/>
      <w:r w:rsidRPr="0050500F">
        <w:rPr>
          <w:sz w:val="18"/>
          <w:lang w:val="en-US"/>
        </w:rPr>
        <w:t>zi</w:t>
      </w:r>
      <w:proofErr w:type="spellEnd"/>
      <w:proofErr w:type="gramEnd"/>
      <w:r w:rsidRPr="0050500F">
        <w:rPr>
          <w:sz w:val="18"/>
          <w:lang w:val="en-US"/>
        </w:rPr>
        <w:t xml:space="preserve"> font les will need to be added into the ZI Font Resource Pane.  Each ZI Font Resource will show the font resource number, it’s given name user gave at creation time, it’s size in pixels Width X Height, it’s character encoding, number of characters in the set and the size in bytes the font contributes to the HMI project’s overall </w:t>
      </w:r>
      <w:proofErr w:type="spellStart"/>
      <w:r w:rsidRPr="0050500F">
        <w:rPr>
          <w:sz w:val="18"/>
          <w:lang w:val="en-US"/>
        </w:rPr>
        <w:t>lesize</w:t>
      </w:r>
      <w:proofErr w:type="spellEnd"/>
      <w:r w:rsidRPr="0050500F">
        <w:rPr>
          <w:sz w:val="18"/>
          <w:lang w:val="en-US"/>
        </w:rPr>
        <w:t xml:space="preserve">.  The appropriate </w:t>
      </w:r>
      <w:proofErr w:type="gramStart"/>
      <w:r w:rsidRPr="0050500F">
        <w:rPr>
          <w:sz w:val="18"/>
          <w:lang w:val="en-US"/>
        </w:rPr>
        <w:t>*.</w:t>
      </w:r>
      <w:proofErr w:type="spellStart"/>
      <w:r w:rsidRPr="0050500F">
        <w:rPr>
          <w:sz w:val="18"/>
          <w:lang w:val="en-US"/>
        </w:rPr>
        <w:t>zi</w:t>
      </w:r>
      <w:proofErr w:type="spellEnd"/>
      <w:proofErr w:type="gramEnd"/>
      <w:r w:rsidRPr="0050500F">
        <w:rPr>
          <w:sz w:val="18"/>
          <w:lang w:val="en-US"/>
        </w:rPr>
        <w:t xml:space="preserve"> font can then be selected by its number and assigned in a visual components .font attribute.  Note that the design size of the visual component is set at design time and </w:t>
      </w:r>
      <w:proofErr w:type="spellStart"/>
      <w:r w:rsidRPr="0050500F">
        <w:rPr>
          <w:sz w:val="18"/>
          <w:lang w:val="en-US"/>
        </w:rPr>
        <w:t>can not</w:t>
      </w:r>
      <w:proofErr w:type="spellEnd"/>
      <w:r w:rsidRPr="0050500F">
        <w:rPr>
          <w:sz w:val="18"/>
          <w:lang w:val="en-US"/>
        </w:rPr>
        <w:t xml:space="preserve"> be changed at runtime. </w:t>
      </w:r>
    </w:p>
    <w:p w:rsidR="009C312B" w:rsidRPr="0050500F" w:rsidRDefault="00847A99">
      <w:pPr>
        <w:spacing w:before="21"/>
        <w:rPr>
          <w:lang w:val="en-US"/>
        </w:rPr>
      </w:pPr>
      <w:r w:rsidRPr="0050500F">
        <w:rPr>
          <w:sz w:val="18"/>
          <w:lang w:val="en-US"/>
        </w:rPr>
        <w:t xml:space="preserve">Assignment of the font by code at runtime would look like: t0.font=1ÿÿÿ over serial, or as t0.font=1 inside an event as code. </w:t>
      </w:r>
    </w:p>
    <w:p w:rsidR="009C312B" w:rsidRPr="00522495" w:rsidRDefault="00847A99">
      <w:pPr>
        <w:spacing w:before="21"/>
        <w:rPr>
          <w:lang w:val="en-US"/>
        </w:rPr>
      </w:pPr>
      <w:r w:rsidRPr="0050500F">
        <w:rPr>
          <w:sz w:val="18"/>
          <w:lang w:val="en-US"/>
        </w:rPr>
        <w:t xml:space="preserve">Properly formed ZI font resources will have a height that is either equal to the width or a height that is double the width.  Height will always be a multiple of 8 from 16 to 192.  ZI fonts are </w:t>
      </w:r>
      <w:proofErr w:type="spellStart"/>
      <w:r w:rsidRPr="0050500F">
        <w:rPr>
          <w:sz w:val="18"/>
          <w:lang w:val="en-US"/>
        </w:rPr>
        <w:t>monobit</w:t>
      </w:r>
      <w:proofErr w:type="spellEnd"/>
      <w:r w:rsidRPr="0050500F">
        <w:rPr>
          <w:sz w:val="18"/>
          <w:lang w:val="en-US"/>
        </w:rPr>
        <w:t xml:space="preserve"> (pixel is either on or off) and Fixed Width.  </w:t>
      </w:r>
      <w:r w:rsidRPr="0050500F">
        <w:rPr>
          <w:b/>
          <w:i/>
          <w:sz w:val="18"/>
          <w:lang w:val="en-US"/>
        </w:rPr>
        <w:t>Hint</w:t>
      </w:r>
      <w:r w:rsidRPr="0050500F">
        <w:rPr>
          <w:sz w:val="18"/>
          <w:lang w:val="en-US"/>
        </w:rPr>
        <w:t xml:space="preserve">:  Generating a proportional font like Arial where W and @ are 24×24 and squeezing into a 12×24 space is like pouring 2 </w:t>
      </w:r>
      <w:proofErr w:type="spellStart"/>
      <w:r w:rsidRPr="0050500F">
        <w:rPr>
          <w:sz w:val="18"/>
          <w:lang w:val="en-US"/>
        </w:rPr>
        <w:t>litres</w:t>
      </w:r>
      <w:proofErr w:type="spellEnd"/>
      <w:r w:rsidRPr="0050500F">
        <w:rPr>
          <w:sz w:val="18"/>
          <w:lang w:val="en-US"/>
        </w:rPr>
        <w:t xml:space="preserve"> into a one </w:t>
      </w:r>
      <w:proofErr w:type="spellStart"/>
      <w:r w:rsidRPr="0050500F">
        <w:rPr>
          <w:sz w:val="18"/>
          <w:lang w:val="en-US"/>
        </w:rPr>
        <w:t>litre</w:t>
      </w:r>
      <w:proofErr w:type="spellEnd"/>
      <w:r w:rsidRPr="0050500F">
        <w:rPr>
          <w:sz w:val="18"/>
          <w:lang w:val="en-US"/>
        </w:rPr>
        <w:t xml:space="preserve"> bottle and expecting all 2 </w:t>
      </w:r>
      <w:proofErr w:type="spellStart"/>
      <w:r w:rsidRPr="0050500F">
        <w:rPr>
          <w:sz w:val="18"/>
          <w:lang w:val="en-US"/>
        </w:rPr>
        <w:t>litres</w:t>
      </w:r>
      <w:proofErr w:type="spellEnd"/>
      <w:r w:rsidRPr="0050500F">
        <w:rPr>
          <w:sz w:val="18"/>
          <w:lang w:val="en-US"/>
        </w:rPr>
        <w:t xml:space="preserve"> have been saved.  </w:t>
      </w:r>
      <w:r w:rsidRPr="00522495">
        <w:rPr>
          <w:sz w:val="18"/>
          <w:lang w:val="en-US"/>
        </w:rPr>
        <w:t xml:space="preserve">Fonts that do not conform to the ZI </w:t>
      </w:r>
    </w:p>
    <w:p w:rsidR="009C312B" w:rsidRPr="00522495" w:rsidRDefault="00847A99">
      <w:pPr>
        <w:rPr>
          <w:lang w:val="en-US"/>
        </w:rPr>
      </w:pPr>
      <w:r w:rsidRPr="00522495">
        <w:rPr>
          <w:sz w:val="18"/>
          <w:lang w:val="en-US"/>
        </w:rPr>
        <w:t xml:space="preserve">    </w:t>
      </w:r>
      <w:r>
        <w:rPr>
          <w:noProof/>
        </w:rPr>
        <w:drawing>
          <wp:inline distT="0" distB="0" distL="0" distR="0">
            <wp:extent cx="2962275" cy="2143125"/>
            <wp:effectExtent l="0" t="0" r="0" b="0"/>
            <wp:docPr id="16" name="Drawing 15" descr="771f4cd0-a9cd-46cd-8d28-fc42d2bf9d3c.jpg"/>
            <wp:cNvGraphicFramePr/>
            <a:graphic xmlns:a="http://schemas.openxmlformats.org/drawingml/2006/main">
              <a:graphicData uri="http://schemas.openxmlformats.org/drawingml/2006/picture">
                <pic:pic xmlns:pic="http://schemas.openxmlformats.org/drawingml/2006/picture">
                  <pic:nvPicPr>
                    <pic:cNvPr id="0" name="Picture 15" descr="771f4cd0-a9cd-46cd-8d28-fc42d2bf9d3c.jpg"/>
                    <pic:cNvPicPr>
                      <a:picLocks noChangeAspect="1"/>
                    </pic:cNvPicPr>
                  </pic:nvPicPr>
                  <pic:blipFill>
                    <a:blip r:embed="rId23"/>
                    <a:stretch>
                      <a:fillRect/>
                    </a:stretch>
                  </pic:blipFill>
                  <pic:spPr>
                    <a:xfrm>
                      <a:off x="0" y="0"/>
                      <a:ext cx="2962275" cy="2143125"/>
                    </a:xfrm>
                    <a:prstGeom prst="rect">
                      <a:avLst/>
                    </a:prstGeom>
                  </pic:spPr>
                </pic:pic>
              </a:graphicData>
            </a:graphic>
          </wp:inline>
        </w:drawing>
      </w:r>
      <w:r w:rsidRPr="00522495">
        <w:rPr>
          <w:sz w:val="18"/>
          <w:lang w:val="en-US"/>
        </w:rPr>
        <w:t xml:space="preserve">   </w:t>
      </w:r>
    </w:p>
    <w:p w:rsidR="009C312B" w:rsidRPr="00522495" w:rsidRDefault="009C312B">
      <w:pPr>
        <w:rPr>
          <w:lang w:val="en-US"/>
        </w:rPr>
      </w:pPr>
    </w:p>
    <w:p w:rsidR="009C312B" w:rsidRPr="0050500F" w:rsidRDefault="00847A99">
      <w:pPr>
        <w:spacing w:before="21"/>
        <w:rPr>
          <w:lang w:val="en-US"/>
        </w:rPr>
      </w:pPr>
      <w:r w:rsidRPr="0050500F">
        <w:rPr>
          <w:sz w:val="18"/>
          <w:lang w:val="en-US"/>
        </w:rPr>
        <w:t xml:space="preserve">A ZI font </w:t>
      </w:r>
      <w:r w:rsidRPr="00522495">
        <w:rPr>
          <w:rFonts w:ascii="No Continue [RUS by Daymarius]" w:hAnsi="No Continue [RUS by Daymarius]"/>
          <w:sz w:val="18"/>
          <w:lang w:val="en-US"/>
        </w:rPr>
        <w:t>resource can be viewed by selecting</w:t>
      </w:r>
      <w:r w:rsidR="00522495" w:rsidRPr="00522495">
        <w:rPr>
          <w:sz w:val="18"/>
          <w:lang w:val="en-US"/>
        </w:rPr>
        <w:t xml:space="preserve"> </w:t>
      </w:r>
      <w:r w:rsidR="00522495" w:rsidRPr="00522495">
        <w:rPr>
          <w:rFonts w:ascii="No Continue [RUS by Daymarius]" w:hAnsi="No Continue [RUS by Daymarius]"/>
          <w:sz w:val="18"/>
          <w:lang w:val="en-US"/>
        </w:rPr>
        <w:t>0123456789</w:t>
      </w:r>
      <w:r w:rsidRPr="00522495">
        <w:rPr>
          <w:rFonts w:ascii="No Continue [RUS by Daymarius]" w:hAnsi="No Continue [RUS by Daymarius]"/>
          <w:sz w:val="18"/>
          <w:lang w:val="en-US"/>
        </w:rPr>
        <w:t xml:space="preserve"> the font and pressing </w:t>
      </w:r>
      <w:r w:rsidRPr="00522495">
        <w:rPr>
          <w:rFonts w:ascii="No Continue [RUS by Daymarius]" w:hAnsi="No Continue [RUS by Daymarius]"/>
          <w:b/>
          <w:i/>
          <w:sz w:val="18"/>
          <w:lang w:val="en-US"/>
        </w:rPr>
        <w:t>Preview</w:t>
      </w:r>
      <w:r w:rsidRPr="00522495">
        <w:rPr>
          <w:rFonts w:ascii="No Continue [RUS by Daymarius]" w:hAnsi="No Continue [RUS by Daymarius]"/>
          <w:sz w:val="18"/>
          <w:lang w:val="en-US"/>
        </w:rPr>
        <w:t xml:space="preserve">.  Trash will </w:t>
      </w:r>
      <w:r w:rsidRPr="00522495">
        <w:rPr>
          <w:rFonts w:ascii="No Continue [RUS by Daymarius]" w:hAnsi="No Continue [RUS by Daymarius]"/>
          <w:b/>
          <w:i/>
          <w:sz w:val="18"/>
          <w:lang w:val="en-US"/>
        </w:rPr>
        <w:t>Delete all</w:t>
      </w:r>
      <w:r w:rsidRPr="00522495">
        <w:rPr>
          <w:rFonts w:ascii="No Continue [RUS by Daymarius]" w:hAnsi="No Continue [RUS by Daymarius]"/>
          <w:sz w:val="18"/>
          <w:lang w:val="en-US"/>
        </w:rPr>
        <w:t xml:space="preserve"> loaded ZI Font Resources.  Multiple </w:t>
      </w:r>
      <w:proofErr w:type="gramStart"/>
      <w:r w:rsidRPr="00522495">
        <w:rPr>
          <w:rFonts w:ascii="No Continue [RUS by Daymarius]" w:hAnsi="No Continue [RUS by Daymarius]"/>
          <w:sz w:val="18"/>
          <w:lang w:val="en-US"/>
        </w:rPr>
        <w:t>*.</w:t>
      </w:r>
      <w:proofErr w:type="spellStart"/>
      <w:r w:rsidRPr="00522495">
        <w:rPr>
          <w:rFonts w:ascii="No Continue [RUS by Daymarius]" w:hAnsi="No Continue [RUS by Daymarius]"/>
          <w:sz w:val="18"/>
          <w:lang w:val="en-US"/>
        </w:rPr>
        <w:t>zi</w:t>
      </w:r>
      <w:proofErr w:type="spellEnd"/>
      <w:proofErr w:type="gramEnd"/>
      <w:r w:rsidRPr="00522495">
        <w:rPr>
          <w:rFonts w:ascii="No Continue [RUS by Daymarius]" w:hAnsi="No Continue [RUS by Daymarius]"/>
          <w:sz w:val="18"/>
          <w:lang w:val="en-US"/>
        </w:rPr>
        <w:t xml:space="preserve"> fonts can be imported with </w:t>
      </w:r>
      <w:r w:rsidRPr="00522495">
        <w:rPr>
          <w:rFonts w:ascii="No Continue [RUS by Daymarius]" w:hAnsi="No Continue [RUS by Daymarius]"/>
          <w:b/>
          <w:i/>
          <w:sz w:val="18"/>
          <w:lang w:val="en-US"/>
        </w:rPr>
        <w:t>Add</w:t>
      </w:r>
      <w:r w:rsidRPr="00522495">
        <w:rPr>
          <w:rFonts w:ascii="No Continue [RUS by Daymarius]" w:hAnsi="No Continue [RUS by Daymarius]"/>
          <w:sz w:val="18"/>
          <w:lang w:val="en-US"/>
        </w:rPr>
        <w:t xml:space="preserve">.  A font must not be associated to a component to remove with </w:t>
      </w:r>
      <w:r w:rsidRPr="00522495">
        <w:rPr>
          <w:rFonts w:ascii="No Continue [RUS by Daymarius]" w:hAnsi="No Continue [RUS by Daymarius]"/>
          <w:b/>
          <w:i/>
          <w:sz w:val="18"/>
          <w:lang w:val="en-US"/>
        </w:rPr>
        <w:t>Delete</w:t>
      </w:r>
      <w:r w:rsidRPr="00522495">
        <w:rPr>
          <w:rFonts w:ascii="No Continue [RUS by Daymarius]" w:hAnsi="No Continue [RUS by Daymarius]"/>
          <w:sz w:val="18"/>
          <w:lang w:val="en-US"/>
        </w:rPr>
        <w:t xml:space="preserve">.  A font can be swapped out with a different font using </w:t>
      </w:r>
      <w:r w:rsidRPr="00522495">
        <w:rPr>
          <w:rFonts w:ascii="No Continue [RUS by Daymarius]" w:hAnsi="No Continue [RUS by Daymarius]"/>
          <w:b/>
          <w:i/>
          <w:sz w:val="18"/>
          <w:lang w:val="en-US"/>
        </w:rPr>
        <w:t>Replace</w:t>
      </w:r>
      <w:r w:rsidRPr="00522495">
        <w:rPr>
          <w:rFonts w:ascii="No Continue [RUS by Daymarius]" w:hAnsi="No Continue [RUS by Daymarius]"/>
          <w:sz w:val="18"/>
          <w:lang w:val="en-US"/>
        </w:rPr>
        <w:t xml:space="preserve">.  </w:t>
      </w:r>
      <w:proofErr w:type="spellStart"/>
      <w:r w:rsidRPr="00522495">
        <w:rPr>
          <w:rFonts w:ascii="No Continue [RUS by Daymarius]" w:hAnsi="No Continue [RUS by Daymarius]"/>
          <w:b/>
          <w:i/>
          <w:sz w:val="18"/>
          <w:lang w:val="en-US"/>
        </w:rPr>
        <w:t>Insert</w:t>
      </w:r>
      <w:r w:rsidRPr="00522495">
        <w:rPr>
          <w:rFonts w:ascii="No Continue [RUS by Daymarius]" w:hAnsi="No Continue [RUS by Daymarius]"/>
          <w:sz w:val="18"/>
          <w:lang w:val="en-US"/>
        </w:rPr>
        <w:t>will</w:t>
      </w:r>
      <w:proofErr w:type="spellEnd"/>
      <w:r w:rsidRPr="00522495">
        <w:rPr>
          <w:rFonts w:ascii="No Continue [RUS by Daymarius]" w:hAnsi="No Continue [RUS by Daymarius]"/>
          <w:sz w:val="18"/>
          <w:lang w:val="en-US"/>
        </w:rPr>
        <w:t xml:space="preserve"> import the font before the highlighted font.  Use the </w:t>
      </w:r>
      <w:r w:rsidRPr="00522495">
        <w:rPr>
          <w:rFonts w:ascii="No Continue [RUS by Daymarius]" w:hAnsi="No Continue [RUS by Daymarius]"/>
          <w:b/>
          <w:i/>
          <w:sz w:val="18"/>
          <w:lang w:val="en-US"/>
        </w:rPr>
        <w:t>Arrow Up</w:t>
      </w:r>
      <w:r w:rsidRPr="00522495">
        <w:rPr>
          <w:rFonts w:ascii="No Continue [RUS by Daymarius]" w:hAnsi="No Continue [RUS by Daymarius]"/>
          <w:sz w:val="18"/>
          <w:lang w:val="en-US"/>
        </w:rPr>
        <w:t xml:space="preserve"> and </w:t>
      </w:r>
      <w:r w:rsidRPr="00522495">
        <w:rPr>
          <w:rFonts w:ascii="No Continue [RUS by Daymarius]" w:hAnsi="No Continue [RUS by Daymarius]"/>
          <w:b/>
          <w:i/>
          <w:sz w:val="18"/>
          <w:lang w:val="en-US"/>
        </w:rPr>
        <w:t>Arrow</w:t>
      </w:r>
      <w:r w:rsidRPr="0050500F">
        <w:rPr>
          <w:b/>
          <w:i/>
          <w:sz w:val="18"/>
          <w:lang w:val="en-US"/>
        </w:rPr>
        <w:t xml:space="preserve"> </w:t>
      </w:r>
      <w:proofErr w:type="spellStart"/>
      <w:r w:rsidRPr="0050500F">
        <w:rPr>
          <w:b/>
          <w:i/>
          <w:sz w:val="18"/>
          <w:lang w:val="en-US"/>
        </w:rPr>
        <w:t>Down</w:t>
      </w:r>
      <w:r w:rsidRPr="0050500F">
        <w:rPr>
          <w:sz w:val="18"/>
          <w:lang w:val="en-US"/>
        </w:rPr>
        <w:t>to</w:t>
      </w:r>
      <w:proofErr w:type="spellEnd"/>
      <w:r w:rsidRPr="0050500F">
        <w:rPr>
          <w:sz w:val="18"/>
          <w:lang w:val="en-US"/>
        </w:rPr>
        <w:t xml:space="preserve"> renumber the font resource number within the ZI Font Resource Pane. </w:t>
      </w:r>
    </w:p>
    <w:p w:rsidR="009C312B" w:rsidRDefault="00847A99">
      <w:pPr>
        <w:spacing w:before="21"/>
      </w:pPr>
      <w:r>
        <w:rPr>
          <w:b/>
          <w:sz w:val="18"/>
        </w:rPr>
        <w:t xml:space="preserve">5. </w:t>
      </w:r>
      <w:proofErr w:type="spellStart"/>
      <w:r>
        <w:rPr>
          <w:b/>
          <w:sz w:val="18"/>
        </w:rPr>
        <w:t>Page</w:t>
      </w:r>
      <w:proofErr w:type="spellEnd"/>
      <w:r>
        <w:rPr>
          <w:b/>
          <w:sz w:val="18"/>
        </w:rPr>
        <w:t xml:space="preserve"> </w:t>
      </w:r>
      <w:proofErr w:type="spellStart"/>
      <w:r>
        <w:rPr>
          <w:b/>
          <w:sz w:val="18"/>
        </w:rPr>
        <w:t>Pane</w:t>
      </w:r>
      <w:proofErr w:type="spellEnd"/>
      <w:r>
        <w:rPr>
          <w:sz w:val="18"/>
        </w:rPr>
        <w:t xml:space="preserve"> </w:t>
      </w:r>
    </w:p>
    <w:p w:rsidR="009C312B" w:rsidRDefault="00847A99">
      <w:r>
        <w:rPr>
          <w:sz w:val="18"/>
        </w:rPr>
        <w:t xml:space="preserve">    </w:t>
      </w:r>
      <w:r>
        <w:rPr>
          <w:noProof/>
        </w:rPr>
        <w:drawing>
          <wp:inline distT="0" distB="0" distL="0" distR="0">
            <wp:extent cx="4038600" cy="1095375"/>
            <wp:effectExtent l="0" t="0" r="0" b="0"/>
            <wp:docPr id="17" name="Drawing 16" descr="da2609c6-b7d9-44ad-8835-74850b88f989.jpg"/>
            <wp:cNvGraphicFramePr/>
            <a:graphic xmlns:a="http://schemas.openxmlformats.org/drawingml/2006/main">
              <a:graphicData uri="http://schemas.openxmlformats.org/drawingml/2006/picture">
                <pic:pic xmlns:pic="http://schemas.openxmlformats.org/drawingml/2006/picture">
                  <pic:nvPicPr>
                    <pic:cNvPr id="0" name="Picture 16" descr="da2609c6-b7d9-44ad-8835-74850b88f989.jpg"/>
                    <pic:cNvPicPr>
                      <a:picLocks noChangeAspect="1"/>
                    </pic:cNvPicPr>
                  </pic:nvPicPr>
                  <pic:blipFill>
                    <a:blip r:embed="rId24"/>
                    <a:stretch>
                      <a:fillRect/>
                    </a:stretch>
                  </pic:blipFill>
                  <pic:spPr>
                    <a:xfrm>
                      <a:off x="0" y="0"/>
                      <a:ext cx="4038600" cy="1095375"/>
                    </a:xfrm>
                    <a:prstGeom prst="rect">
                      <a:avLst/>
                    </a:prstGeom>
                  </pic:spPr>
                </pic:pic>
              </a:graphicData>
            </a:graphic>
          </wp:inline>
        </w:drawing>
      </w:r>
      <w:r>
        <w:rPr>
          <w:sz w:val="18"/>
        </w:rPr>
        <w:t xml:space="preserve">   </w:t>
      </w:r>
    </w:p>
    <w:p w:rsidR="009C312B" w:rsidRDefault="009C312B"/>
    <w:p w:rsidR="009C312B" w:rsidRPr="0050500F" w:rsidRDefault="00847A99">
      <w:pPr>
        <w:spacing w:before="60"/>
        <w:rPr>
          <w:lang w:val="en-US"/>
        </w:rPr>
      </w:pPr>
      <w:r w:rsidRPr="0050500F">
        <w:rPr>
          <w:sz w:val="18"/>
          <w:lang w:val="en-US"/>
        </w:rPr>
        <w:t xml:space="preserve">Every HMI project needs to have at least one Page.  Pages are created or imported into your HMI project through the Page Pane.  </w:t>
      </w:r>
      <w:proofErr w:type="gramStart"/>
      <w:r w:rsidRPr="0050500F">
        <w:rPr>
          <w:sz w:val="18"/>
          <w:lang w:val="en-US"/>
        </w:rPr>
        <w:t>A  Page</w:t>
      </w:r>
      <w:proofErr w:type="gramEnd"/>
      <w:r w:rsidRPr="0050500F">
        <w:rPr>
          <w:sz w:val="18"/>
          <w:lang w:val="en-US"/>
        </w:rPr>
        <w:t xml:space="preserve"> is created with </w:t>
      </w:r>
      <w:r w:rsidRPr="0050500F">
        <w:rPr>
          <w:b/>
          <w:i/>
          <w:sz w:val="18"/>
          <w:lang w:val="en-US"/>
        </w:rPr>
        <w:t>Add</w:t>
      </w:r>
      <w:r w:rsidRPr="0050500F">
        <w:rPr>
          <w:sz w:val="18"/>
          <w:lang w:val="en-US"/>
        </w:rPr>
        <w:t xml:space="preserve">, deleted with </w:t>
      </w:r>
      <w:r w:rsidRPr="0050500F">
        <w:rPr>
          <w:b/>
          <w:i/>
          <w:sz w:val="18"/>
          <w:lang w:val="en-US"/>
        </w:rPr>
        <w:t>Delete</w:t>
      </w:r>
      <w:r w:rsidRPr="0050500F">
        <w:rPr>
          <w:sz w:val="18"/>
          <w:lang w:val="en-US"/>
        </w:rPr>
        <w:t xml:space="preserve">, and copied with </w:t>
      </w:r>
      <w:r w:rsidRPr="0050500F">
        <w:rPr>
          <w:b/>
          <w:i/>
          <w:sz w:val="18"/>
          <w:lang w:val="en-US"/>
        </w:rPr>
        <w:t>Copy</w:t>
      </w:r>
      <w:r w:rsidRPr="0050500F">
        <w:rPr>
          <w:sz w:val="18"/>
          <w:lang w:val="en-US"/>
        </w:rPr>
        <w:t xml:space="preserve">.  </w:t>
      </w:r>
      <w:proofErr w:type="spellStart"/>
      <w:r w:rsidRPr="0050500F">
        <w:rPr>
          <w:b/>
          <w:i/>
          <w:sz w:val="18"/>
          <w:lang w:val="en-US"/>
        </w:rPr>
        <w:t>Insert</w:t>
      </w:r>
      <w:r w:rsidRPr="0050500F">
        <w:rPr>
          <w:sz w:val="18"/>
          <w:lang w:val="en-US"/>
        </w:rPr>
        <w:t>will</w:t>
      </w:r>
      <w:proofErr w:type="spellEnd"/>
      <w:r w:rsidRPr="0050500F">
        <w:rPr>
          <w:sz w:val="18"/>
          <w:lang w:val="en-US"/>
        </w:rPr>
        <w:t xml:space="preserve"> create a new page before the highlighted page.  Use the </w:t>
      </w:r>
      <w:r w:rsidRPr="0050500F">
        <w:rPr>
          <w:b/>
          <w:i/>
          <w:sz w:val="18"/>
          <w:lang w:val="en-US"/>
        </w:rPr>
        <w:t>Arrow Up</w:t>
      </w:r>
      <w:r w:rsidRPr="0050500F">
        <w:rPr>
          <w:sz w:val="18"/>
          <w:lang w:val="en-US"/>
        </w:rPr>
        <w:t xml:space="preserve"> and </w:t>
      </w:r>
      <w:r w:rsidRPr="0050500F">
        <w:rPr>
          <w:b/>
          <w:i/>
          <w:sz w:val="18"/>
          <w:lang w:val="en-US"/>
        </w:rPr>
        <w:t>Arrow</w:t>
      </w:r>
      <w:r w:rsidRPr="0050500F">
        <w:rPr>
          <w:sz w:val="18"/>
          <w:lang w:val="en-US"/>
        </w:rPr>
        <w:t xml:space="preserve"> </w:t>
      </w:r>
      <w:r w:rsidRPr="0050500F">
        <w:rPr>
          <w:b/>
          <w:i/>
          <w:sz w:val="18"/>
          <w:lang w:val="en-US"/>
        </w:rPr>
        <w:t>Down</w:t>
      </w:r>
      <w:r w:rsidRPr="0050500F">
        <w:rPr>
          <w:sz w:val="18"/>
          <w:lang w:val="en-US"/>
        </w:rPr>
        <w:t xml:space="preserve"> to renumber the page number within the Page Pane.  Using </w:t>
      </w:r>
      <w:proofErr w:type="spellStart"/>
      <w:r w:rsidRPr="0050500F">
        <w:rPr>
          <w:b/>
          <w:i/>
          <w:sz w:val="18"/>
          <w:lang w:val="en-US"/>
        </w:rPr>
        <w:t>Trash</w:t>
      </w:r>
      <w:r w:rsidRPr="0050500F">
        <w:rPr>
          <w:sz w:val="18"/>
          <w:lang w:val="en-US"/>
        </w:rPr>
        <w:t>will</w:t>
      </w:r>
      <w:proofErr w:type="spellEnd"/>
      <w:r w:rsidRPr="0050500F">
        <w:rPr>
          <w:sz w:val="18"/>
          <w:lang w:val="en-US"/>
        </w:rPr>
        <w:t xml:space="preserve"> delete all pages within the project. </w:t>
      </w:r>
    </w:p>
    <w:p w:rsidR="009C312B" w:rsidRPr="0050500F" w:rsidRDefault="00847A99">
      <w:pPr>
        <w:spacing w:before="21"/>
        <w:rPr>
          <w:lang w:val="en-US"/>
        </w:rPr>
      </w:pPr>
      <w:r w:rsidRPr="0050500F">
        <w:rPr>
          <w:sz w:val="18"/>
          <w:lang w:val="en-US"/>
        </w:rPr>
        <w:t xml:space="preserve">Pages can be renamed to a maximum of 14 characters and the page names are case sensitive.  To rename your page highlight the page, right click. and select </w:t>
      </w:r>
      <w:r w:rsidRPr="0050500F">
        <w:rPr>
          <w:b/>
          <w:i/>
          <w:sz w:val="18"/>
          <w:lang w:val="en-US"/>
        </w:rPr>
        <w:t>Rename</w:t>
      </w:r>
      <w:r w:rsidRPr="0050500F">
        <w:rPr>
          <w:sz w:val="18"/>
          <w:lang w:val="en-US"/>
        </w:rPr>
        <w:t xml:space="preserve">.  Then enter your new name (it is recommended to press Enter to ensure the change takes place).  Double clicking a Highlighted page name will also trigger the page renaming function. </w:t>
      </w:r>
    </w:p>
    <w:p w:rsidR="009C312B" w:rsidRPr="0050500F" w:rsidRDefault="00847A99">
      <w:pPr>
        <w:spacing w:before="21"/>
        <w:rPr>
          <w:lang w:val="en-US"/>
        </w:rPr>
      </w:pPr>
      <w:r w:rsidRPr="0050500F">
        <w:rPr>
          <w:sz w:val="18"/>
          <w:lang w:val="en-US"/>
        </w:rPr>
        <w:t xml:space="preserve">The page </w:t>
      </w:r>
      <w:proofErr w:type="spellStart"/>
      <w:r w:rsidRPr="0050500F">
        <w:rPr>
          <w:b/>
          <w:i/>
          <w:sz w:val="18"/>
          <w:lang w:val="en-US"/>
        </w:rPr>
        <w:t>Lock</w:t>
      </w:r>
      <w:r w:rsidRPr="0050500F">
        <w:rPr>
          <w:sz w:val="18"/>
          <w:lang w:val="en-US"/>
        </w:rPr>
        <w:t>and</w:t>
      </w:r>
      <w:proofErr w:type="spellEnd"/>
      <w:r w:rsidRPr="0050500F">
        <w:rPr>
          <w:sz w:val="18"/>
          <w:lang w:val="en-US"/>
        </w:rPr>
        <w:t xml:space="preserve"> </w:t>
      </w:r>
      <w:proofErr w:type="spellStart"/>
      <w:r w:rsidRPr="0050500F">
        <w:rPr>
          <w:b/>
          <w:i/>
          <w:sz w:val="18"/>
          <w:lang w:val="en-US"/>
        </w:rPr>
        <w:t>Unlock</w:t>
      </w:r>
      <w:r w:rsidRPr="0050500F">
        <w:rPr>
          <w:sz w:val="18"/>
          <w:lang w:val="en-US"/>
        </w:rPr>
        <w:t>functions</w:t>
      </w:r>
      <w:proofErr w:type="spellEnd"/>
      <w:r w:rsidRPr="0050500F">
        <w:rPr>
          <w:sz w:val="18"/>
          <w:lang w:val="en-US"/>
        </w:rPr>
        <w:t xml:space="preserve"> are only accessed by right clicking the highlighted page name and selecting Lock or Unlock.  If the page has been locked with a password, the password must be entered to access the components and event code.  There is no password recovery should the password becomes lost, so don’t use </w:t>
      </w:r>
      <w:proofErr w:type="gramStart"/>
      <w:r w:rsidRPr="0050500F">
        <w:rPr>
          <w:sz w:val="18"/>
          <w:lang w:val="en-US"/>
        </w:rPr>
        <w:t>or  don’t</w:t>
      </w:r>
      <w:proofErr w:type="gramEnd"/>
      <w:r w:rsidRPr="0050500F">
        <w:rPr>
          <w:sz w:val="18"/>
          <w:lang w:val="en-US"/>
        </w:rPr>
        <w:t xml:space="preserve"> use.  As an example, the keyboard pages are imported as locked, but do not use passwords (the keyboard pages are also a good coding example to review). </w:t>
      </w:r>
    </w:p>
    <w:p w:rsidR="009C312B" w:rsidRDefault="00847A99">
      <w:pPr>
        <w:spacing w:before="21"/>
      </w:pPr>
      <w:r w:rsidRPr="0050500F">
        <w:rPr>
          <w:sz w:val="18"/>
          <w:lang w:val="en-US"/>
        </w:rPr>
        <w:t xml:space="preserve">Pages can be exported from one project to another project with </w:t>
      </w:r>
      <w:r w:rsidRPr="0050500F">
        <w:rPr>
          <w:b/>
          <w:i/>
          <w:sz w:val="18"/>
          <w:lang w:val="en-US"/>
        </w:rPr>
        <w:t>Export page</w:t>
      </w:r>
      <w:r w:rsidRPr="0050500F">
        <w:rPr>
          <w:sz w:val="18"/>
          <w:lang w:val="en-US"/>
        </w:rPr>
        <w:t xml:space="preserve">.  </w:t>
      </w:r>
      <w:proofErr w:type="spellStart"/>
      <w:r>
        <w:rPr>
          <w:sz w:val="18"/>
        </w:rPr>
        <w:t>This</w:t>
      </w:r>
      <w:proofErr w:type="spellEnd"/>
      <w:r>
        <w:rPr>
          <w:sz w:val="18"/>
        </w:rPr>
        <w:t xml:space="preserve"> </w:t>
      </w:r>
      <w:proofErr w:type="spellStart"/>
      <w:r>
        <w:rPr>
          <w:sz w:val="18"/>
        </w:rPr>
        <w:t>is</w:t>
      </w:r>
      <w:proofErr w:type="spellEnd"/>
      <w:r>
        <w:rPr>
          <w:sz w:val="18"/>
        </w:rPr>
        <w:t xml:space="preserve"> </w:t>
      </w:r>
      <w:proofErr w:type="spellStart"/>
      <w:r>
        <w:rPr>
          <w:sz w:val="18"/>
        </w:rPr>
        <w:t>the</w:t>
      </w:r>
      <w:proofErr w:type="spellEnd"/>
      <w:r>
        <w:rPr>
          <w:sz w:val="18"/>
        </w:rPr>
        <w:t xml:space="preserve"> </w:t>
      </w:r>
    </w:p>
    <w:p w:rsidR="009C312B" w:rsidRDefault="00847A99">
      <w:r>
        <w:rPr>
          <w:sz w:val="18"/>
        </w:rPr>
        <w:t xml:space="preserve">    </w:t>
      </w:r>
      <w:r>
        <w:rPr>
          <w:noProof/>
        </w:rPr>
        <w:drawing>
          <wp:inline distT="0" distB="0" distL="0" distR="0">
            <wp:extent cx="2305050" cy="2409825"/>
            <wp:effectExtent l="0" t="0" r="0" b="0"/>
            <wp:docPr id="18" name="Drawing 17" descr="cdacba4b-73cc-4988-88d8-25ecb9f323df.jpg"/>
            <wp:cNvGraphicFramePr/>
            <a:graphic xmlns:a="http://schemas.openxmlformats.org/drawingml/2006/main">
              <a:graphicData uri="http://schemas.openxmlformats.org/drawingml/2006/picture">
                <pic:pic xmlns:pic="http://schemas.openxmlformats.org/drawingml/2006/picture">
                  <pic:nvPicPr>
                    <pic:cNvPr id="0" name="Picture 17" descr="cdacba4b-73cc-4988-88d8-25ecb9f323df.jpg"/>
                    <pic:cNvPicPr>
                      <a:picLocks noChangeAspect="1"/>
                    </pic:cNvPicPr>
                  </pic:nvPicPr>
                  <pic:blipFill>
                    <a:blip r:embed="rId25"/>
                    <a:stretch>
                      <a:fillRect/>
                    </a:stretch>
                  </pic:blipFill>
                  <pic:spPr>
                    <a:xfrm>
                      <a:off x="0" y="0"/>
                      <a:ext cx="2305050" cy="2409825"/>
                    </a:xfrm>
                    <a:prstGeom prst="rect">
                      <a:avLst/>
                    </a:prstGeom>
                  </pic:spPr>
                </pic:pic>
              </a:graphicData>
            </a:graphic>
          </wp:inline>
        </w:drawing>
      </w:r>
      <w:r>
        <w:rPr>
          <w:sz w:val="18"/>
        </w:rPr>
        <w:t xml:space="preserve">   </w:t>
      </w:r>
    </w:p>
    <w:p w:rsidR="009C312B" w:rsidRDefault="009C312B"/>
    <w:p w:rsidR="009C312B" w:rsidRPr="0050500F" w:rsidRDefault="00847A99">
      <w:pPr>
        <w:rPr>
          <w:lang w:val="en-US"/>
        </w:rPr>
      </w:pPr>
      <w:r w:rsidRPr="0050500F">
        <w:rPr>
          <w:sz w:val="18"/>
          <w:lang w:val="en-US"/>
        </w:rPr>
        <w:t xml:space="preserve">le, an end user can use even a locked page. When a page is imported with naming </w:t>
      </w:r>
      <w:proofErr w:type="spellStart"/>
      <w:r w:rsidRPr="0050500F">
        <w:rPr>
          <w:sz w:val="18"/>
          <w:lang w:val="en-US"/>
        </w:rPr>
        <w:t>conicts</w:t>
      </w:r>
      <w:proofErr w:type="spellEnd"/>
      <w:r w:rsidRPr="0050500F">
        <w:rPr>
          <w:sz w:val="18"/>
          <w:lang w:val="en-US"/>
        </w:rPr>
        <w:t xml:space="preserve">, the affected </w:t>
      </w:r>
      <w:proofErr w:type="spellStart"/>
      <w:r w:rsidRPr="0050500F">
        <w:rPr>
          <w:sz w:val="18"/>
          <w:lang w:val="en-US"/>
        </w:rPr>
        <w:t>conicting</w:t>
      </w:r>
      <w:proofErr w:type="spellEnd"/>
      <w:r w:rsidRPr="0050500F">
        <w:rPr>
          <w:sz w:val="18"/>
          <w:lang w:val="en-US"/>
        </w:rPr>
        <w:t xml:space="preserve"> names will be renamed.  It is therefore relevant to perhaps select meaningful names.   To import a copy of one of the keyboard pages, one can either import the </w:t>
      </w:r>
      <w:proofErr w:type="gramStart"/>
      <w:r w:rsidRPr="0050500F">
        <w:rPr>
          <w:sz w:val="18"/>
          <w:lang w:val="en-US"/>
        </w:rPr>
        <w:t>*.page</w:t>
      </w:r>
      <w:proofErr w:type="gramEnd"/>
      <w:r w:rsidRPr="0050500F">
        <w:rPr>
          <w:sz w:val="18"/>
          <w:lang w:val="en-US"/>
        </w:rPr>
        <w:t xml:space="preserve"> le directly or use the .key attribute of a Text or Number component. </w:t>
      </w:r>
    </w:p>
    <w:p w:rsidR="009C312B" w:rsidRPr="0050500F" w:rsidRDefault="00847A99">
      <w:pPr>
        <w:spacing w:before="21"/>
        <w:rPr>
          <w:lang w:val="en-US"/>
        </w:rPr>
      </w:pPr>
      <w:r w:rsidRPr="0050500F">
        <w:rPr>
          <w:sz w:val="18"/>
          <w:lang w:val="en-US"/>
        </w:rPr>
        <w:t xml:space="preserve">In an HMI project a page is a localized unit.  When changing pages, the existing page is removed from memory and the requested page is then loaded into memory.  As such components with a variable scope of local are only accessible while the page they are in is currently loaded.  Components within a page that have a variable scope of global are accessible by </w:t>
      </w:r>
      <w:proofErr w:type="spellStart"/>
      <w:r w:rsidRPr="0050500F">
        <w:rPr>
          <w:sz w:val="18"/>
          <w:lang w:val="en-US"/>
        </w:rPr>
        <w:t>prexing</w:t>
      </w:r>
      <w:proofErr w:type="spellEnd"/>
      <w:r w:rsidRPr="0050500F">
        <w:rPr>
          <w:sz w:val="18"/>
          <w:lang w:val="en-US"/>
        </w:rPr>
        <w:t xml:space="preserve"> the page name to the global </w:t>
      </w:r>
      <w:proofErr w:type="gramStart"/>
      <w:r w:rsidRPr="0050500F">
        <w:rPr>
          <w:sz w:val="18"/>
          <w:lang w:val="en-US"/>
        </w:rPr>
        <w:t>component .</w:t>
      </w:r>
      <w:proofErr w:type="spellStart"/>
      <w:r w:rsidRPr="0050500F">
        <w:rPr>
          <w:sz w:val="18"/>
          <w:lang w:val="en-US"/>
        </w:rPr>
        <w:t>objname</w:t>
      </w:r>
      <w:proofErr w:type="spellEnd"/>
      <w:proofErr w:type="gramEnd"/>
      <w:r w:rsidRPr="0050500F">
        <w:rPr>
          <w:sz w:val="18"/>
          <w:lang w:val="en-US"/>
        </w:rPr>
        <w:t xml:space="preserve">. </w:t>
      </w:r>
    </w:p>
    <w:p w:rsidR="009C312B" w:rsidRPr="0050500F" w:rsidRDefault="00847A99">
      <w:pPr>
        <w:spacing w:before="21"/>
        <w:rPr>
          <w:lang w:val="en-US"/>
        </w:rPr>
      </w:pPr>
      <w:r w:rsidRPr="0050500F">
        <w:rPr>
          <w:sz w:val="18"/>
          <w:lang w:val="en-US"/>
        </w:rPr>
        <w:lastRenderedPageBreak/>
        <w:t xml:space="preserve">As an Example: A global Number component n0 on page1 is accessed by page1.n0.  A local Number component n0 on page1 can be accessed by page1.n0 or n0, but there is little sense to try access a local component if the page is not loaded.  Only the component attributes of a global component are kept in memory.  Event code is never global in nature. </w:t>
      </w:r>
    </w:p>
    <w:p w:rsidR="009C312B" w:rsidRPr="0050500F" w:rsidRDefault="00847A99">
      <w:pPr>
        <w:spacing w:before="21"/>
        <w:rPr>
          <w:lang w:val="en-US"/>
        </w:rPr>
      </w:pPr>
      <w:r w:rsidRPr="0050500F">
        <w:rPr>
          <w:sz w:val="18"/>
          <w:lang w:val="en-US"/>
        </w:rPr>
        <w:t xml:space="preserve">A Page always contains a page component, and this page component will always have an .id of 0.  Making the page component global, does not make the components within a Page global – just the very few page attributes of the page component (of which only .pic </w:t>
      </w:r>
      <w:proofErr w:type="gramStart"/>
      <w:r w:rsidRPr="0050500F">
        <w:rPr>
          <w:sz w:val="18"/>
          <w:lang w:val="en-US"/>
        </w:rPr>
        <w:t>or .</w:t>
      </w:r>
      <w:proofErr w:type="spellStart"/>
      <w:r w:rsidRPr="0050500F">
        <w:rPr>
          <w:sz w:val="18"/>
          <w:lang w:val="en-US"/>
        </w:rPr>
        <w:t>bco</w:t>
      </w:r>
      <w:proofErr w:type="spellEnd"/>
      <w:proofErr w:type="gramEnd"/>
      <w:r w:rsidRPr="0050500F">
        <w:rPr>
          <w:sz w:val="18"/>
          <w:lang w:val="en-US"/>
        </w:rPr>
        <w:t xml:space="preserve"> are changeable at runtime).  The page component .id used with the b[.id] component array is not the page index number used with the p[index] page array. </w:t>
      </w:r>
    </w:p>
    <w:p w:rsidR="009C312B" w:rsidRPr="0050500F" w:rsidRDefault="00847A99">
      <w:pPr>
        <w:spacing w:before="21"/>
        <w:rPr>
          <w:lang w:val="en-US"/>
        </w:rPr>
      </w:pPr>
      <w:r w:rsidRPr="0050500F">
        <w:rPr>
          <w:sz w:val="18"/>
          <w:lang w:val="en-US"/>
        </w:rPr>
        <w:t xml:space="preserve">A Page component can have a background of </w:t>
      </w:r>
      <w:proofErr w:type="gramStart"/>
      <w:r w:rsidRPr="0050500F">
        <w:rPr>
          <w:sz w:val="18"/>
          <w:lang w:val="en-US"/>
        </w:rPr>
        <w:t>either :</w:t>
      </w:r>
      <w:proofErr w:type="gramEnd"/>
      <w:r w:rsidRPr="0050500F">
        <w:rPr>
          <w:sz w:val="18"/>
          <w:lang w:val="en-US"/>
        </w:rPr>
        <w:t xml:space="preserve"> Solid color, image background, or no background.  An image background should use a </w:t>
      </w:r>
      <w:proofErr w:type="spellStart"/>
      <w:r w:rsidRPr="0050500F">
        <w:rPr>
          <w:sz w:val="18"/>
          <w:lang w:val="en-US"/>
        </w:rPr>
        <w:t>ll</w:t>
      </w:r>
      <w:proofErr w:type="spellEnd"/>
      <w:r w:rsidRPr="0050500F">
        <w:rPr>
          <w:sz w:val="18"/>
          <w:lang w:val="en-US"/>
        </w:rPr>
        <w:t xml:space="preserve"> screen image to avoid calling non-existent data.  No background will show the current page components over top the last unloaded page, this must be used with caution.  No background on a no background, on a no background soon causes unwanted side effects.  There is a hard limit of 250 components allowed per page, and 254 pages per project. </w:t>
      </w:r>
    </w:p>
    <w:p w:rsidR="009C312B" w:rsidRPr="0050500F" w:rsidRDefault="00847A99">
      <w:pPr>
        <w:spacing w:before="21"/>
        <w:rPr>
          <w:lang w:val="en-US"/>
        </w:rPr>
      </w:pPr>
      <w:r w:rsidRPr="0050500F">
        <w:rPr>
          <w:b/>
          <w:sz w:val="18"/>
          <w:lang w:val="en-US"/>
        </w:rPr>
        <w:t>6. Components Pane</w:t>
      </w:r>
      <w:r w:rsidRPr="0050500F">
        <w:rPr>
          <w:sz w:val="18"/>
          <w:lang w:val="en-US"/>
        </w:rPr>
        <w:t xml:space="preserve"> The </w:t>
      </w:r>
      <w:r w:rsidRPr="0050500F">
        <w:rPr>
          <w:b/>
          <w:i/>
          <w:sz w:val="18"/>
          <w:lang w:val="en-US"/>
        </w:rPr>
        <w:t>page</w:t>
      </w:r>
      <w:r w:rsidRPr="0050500F">
        <w:rPr>
          <w:sz w:val="18"/>
          <w:lang w:val="en-US"/>
        </w:rPr>
        <w:t xml:space="preserve"> component not listed above is always created when the new Page is added to the Page pane.  The page component will always have an .id of 0 and is always the bottommost layer.  There is a hard limit of 250 components allowed per page. </w:t>
      </w:r>
    </w:p>
    <w:p w:rsidR="009C312B" w:rsidRDefault="00847A99">
      <w:r w:rsidRPr="0050500F">
        <w:rPr>
          <w:sz w:val="18"/>
          <w:lang w:val="en-US"/>
        </w:rPr>
        <w:t xml:space="preserve">    </w:t>
      </w:r>
      <w:r>
        <w:rPr>
          <w:noProof/>
        </w:rPr>
        <w:drawing>
          <wp:inline distT="0" distB="0" distL="0" distR="0">
            <wp:extent cx="2962275" cy="4324350"/>
            <wp:effectExtent l="0" t="0" r="0" b="0"/>
            <wp:docPr id="19" name="Drawing 18" descr="831d8df6-351d-40b5-ab25-939fc8afbf6a.jpg"/>
            <wp:cNvGraphicFramePr/>
            <a:graphic xmlns:a="http://schemas.openxmlformats.org/drawingml/2006/main">
              <a:graphicData uri="http://schemas.openxmlformats.org/drawingml/2006/picture">
                <pic:pic xmlns:pic="http://schemas.openxmlformats.org/drawingml/2006/picture">
                  <pic:nvPicPr>
                    <pic:cNvPr id="0" name="Picture 18" descr="831d8df6-351d-40b5-ab25-939fc8afbf6a.jpg"/>
                    <pic:cNvPicPr>
                      <a:picLocks noChangeAspect="1"/>
                    </pic:cNvPicPr>
                  </pic:nvPicPr>
                  <pic:blipFill>
                    <a:blip r:embed="rId26"/>
                    <a:stretch>
                      <a:fillRect/>
                    </a:stretch>
                  </pic:blipFill>
                  <pic:spPr>
                    <a:xfrm>
                      <a:off x="0" y="0"/>
                      <a:ext cx="2962275" cy="4324350"/>
                    </a:xfrm>
                    <a:prstGeom prst="rect">
                      <a:avLst/>
                    </a:prstGeom>
                  </pic:spPr>
                </pic:pic>
              </a:graphicData>
            </a:graphic>
          </wp:inline>
        </w:drawing>
      </w:r>
      <w:r>
        <w:rPr>
          <w:sz w:val="18"/>
        </w:rPr>
        <w:t xml:space="preserve">   </w:t>
      </w:r>
    </w:p>
    <w:p w:rsidR="009C312B" w:rsidRDefault="009C312B"/>
    <w:p w:rsidR="009C312B" w:rsidRPr="0050500F" w:rsidRDefault="00847A99">
      <w:pPr>
        <w:spacing w:before="21"/>
        <w:rPr>
          <w:lang w:val="en-US"/>
        </w:rPr>
      </w:pPr>
      <w:r w:rsidRPr="0050500F">
        <w:rPr>
          <w:sz w:val="18"/>
          <w:lang w:val="en-US"/>
        </w:rPr>
        <w:t xml:space="preserve">Many components have </w:t>
      </w:r>
      <w:proofErr w:type="gramStart"/>
      <w:r w:rsidRPr="0050500F">
        <w:rPr>
          <w:sz w:val="18"/>
          <w:lang w:val="en-US"/>
        </w:rPr>
        <w:t>multiple .style</w:t>
      </w:r>
      <w:proofErr w:type="gramEnd"/>
      <w:r w:rsidRPr="0050500F">
        <w:rPr>
          <w:sz w:val="18"/>
          <w:lang w:val="en-US"/>
        </w:rPr>
        <w:t xml:space="preserve"> choices of – at (no lines will be added around edges) – border (lines will be drawn around edges) – 3D_Down (lines will be drawn to yield impression of lowered) – 3D_Up (lines will be drawn to yield impression of raised) – 3D_Auto (lines will be drawn Up/Down according to state) </w:t>
      </w:r>
    </w:p>
    <w:p w:rsidR="009C312B" w:rsidRPr="0050500F" w:rsidRDefault="00847A99">
      <w:pPr>
        <w:spacing w:before="21"/>
        <w:rPr>
          <w:lang w:val="en-US"/>
        </w:rPr>
      </w:pPr>
      <w:r w:rsidRPr="0050500F">
        <w:rPr>
          <w:sz w:val="18"/>
          <w:lang w:val="en-US"/>
        </w:rPr>
        <w:t xml:space="preserve">Many components have multiple text alignment and placement options </w:t>
      </w:r>
      <w:proofErr w:type="gramStart"/>
      <w:r w:rsidRPr="0050500F">
        <w:rPr>
          <w:sz w:val="18"/>
          <w:lang w:val="en-US"/>
        </w:rPr>
        <w:t>– .</w:t>
      </w:r>
      <w:proofErr w:type="spellStart"/>
      <w:r w:rsidRPr="0050500F">
        <w:rPr>
          <w:sz w:val="18"/>
          <w:lang w:val="en-US"/>
        </w:rPr>
        <w:t>xcen</w:t>
      </w:r>
      <w:proofErr w:type="spellEnd"/>
      <w:proofErr w:type="gramEnd"/>
      <w:r w:rsidRPr="0050500F">
        <w:rPr>
          <w:sz w:val="18"/>
          <w:lang w:val="en-US"/>
        </w:rPr>
        <w:t xml:space="preserve"> of Left, Center or Right – .</w:t>
      </w:r>
      <w:proofErr w:type="spellStart"/>
      <w:r w:rsidRPr="0050500F">
        <w:rPr>
          <w:sz w:val="18"/>
          <w:lang w:val="en-US"/>
        </w:rPr>
        <w:t>ycen</w:t>
      </w:r>
      <w:proofErr w:type="spellEnd"/>
      <w:r w:rsidRPr="0050500F">
        <w:rPr>
          <w:sz w:val="18"/>
          <w:lang w:val="en-US"/>
        </w:rPr>
        <w:t xml:space="preserve"> of Top, Center or Bottom </w:t>
      </w:r>
    </w:p>
    <w:p w:rsidR="009C312B" w:rsidRPr="0050500F" w:rsidRDefault="00847A99">
      <w:pPr>
        <w:spacing w:before="24"/>
        <w:rPr>
          <w:lang w:val="en-US"/>
        </w:rPr>
      </w:pPr>
      <w:proofErr w:type="gramStart"/>
      <w:r w:rsidRPr="0050500F">
        <w:rPr>
          <w:sz w:val="18"/>
          <w:lang w:val="en-US"/>
        </w:rPr>
        <w:t>– .spay</w:t>
      </w:r>
      <w:proofErr w:type="gramEnd"/>
      <w:r w:rsidRPr="0050500F">
        <w:rPr>
          <w:sz w:val="18"/>
          <w:lang w:val="en-US"/>
        </w:rPr>
        <w:t xml:space="preserve"> will add extra blank pixel spacing to bottom of each character – .</w:t>
      </w:r>
      <w:proofErr w:type="spellStart"/>
      <w:r w:rsidRPr="0050500F">
        <w:rPr>
          <w:sz w:val="18"/>
          <w:lang w:val="en-US"/>
        </w:rPr>
        <w:t>isbr</w:t>
      </w:r>
      <w:proofErr w:type="spellEnd"/>
      <w:r w:rsidRPr="0050500F">
        <w:rPr>
          <w:sz w:val="18"/>
          <w:lang w:val="en-US"/>
        </w:rPr>
        <w:t xml:space="preserve"> for multi-lined (set to true) or single line (set to false) – .pw for masking (Character is off, Password will mask with asterisk)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Text</w:t>
      </w:r>
      <w:r w:rsidRPr="0050500F">
        <w:rPr>
          <w:sz w:val="18"/>
          <w:lang w:val="en-US"/>
        </w:rPr>
        <w:t>component</w:t>
      </w:r>
      <w:proofErr w:type="spellEnd"/>
      <w:r w:rsidRPr="0050500F">
        <w:rPr>
          <w:sz w:val="18"/>
          <w:lang w:val="en-US"/>
        </w:rPr>
        <w:t xml:space="preserve"> is a highly customizable component.  The Text component has </w:t>
      </w:r>
      <w:proofErr w:type="gramStart"/>
      <w:r w:rsidRPr="0050500F">
        <w:rPr>
          <w:sz w:val="18"/>
          <w:lang w:val="en-US"/>
        </w:rPr>
        <w:t>the  .</w:t>
      </w:r>
      <w:proofErr w:type="gramEnd"/>
      <w:r w:rsidRPr="0050500F">
        <w:rPr>
          <w:sz w:val="18"/>
          <w:lang w:val="en-US"/>
        </w:rPr>
        <w:t>pw attribute for masking (Character is off, Password will mask with asterisk) and the .key attribute for integrating one of the included example keyboards (must be set to .</w:t>
      </w:r>
      <w:proofErr w:type="spellStart"/>
      <w:r w:rsidRPr="0050500F">
        <w:rPr>
          <w:sz w:val="18"/>
          <w:lang w:val="en-US"/>
        </w:rPr>
        <w:t>vscope</w:t>
      </w:r>
      <w:proofErr w:type="spellEnd"/>
      <w:r w:rsidRPr="0050500F">
        <w:rPr>
          <w:sz w:val="18"/>
          <w:lang w:val="en-US"/>
        </w:rPr>
        <w:t xml:space="preserve"> global before use). </w:t>
      </w:r>
    </w:p>
    <w:p w:rsidR="009C312B" w:rsidRDefault="00847A99">
      <w:pPr>
        <w:spacing w:before="21"/>
        <w:rPr>
          <w:sz w:val="18"/>
          <w:lang w:val="en-US"/>
        </w:rPr>
      </w:pPr>
      <w:proofErr w:type="spellStart"/>
      <w:r w:rsidRPr="0050500F">
        <w:rPr>
          <w:sz w:val="18"/>
          <w:lang w:val="en-US"/>
        </w:rPr>
        <w:lastRenderedPageBreak/>
        <w:t>The</w:t>
      </w:r>
      <w:r w:rsidRPr="0050500F">
        <w:rPr>
          <w:b/>
          <w:i/>
          <w:sz w:val="18"/>
          <w:lang w:val="en-US"/>
        </w:rPr>
        <w:t>Scrolling</w:t>
      </w:r>
      <w:proofErr w:type="spellEnd"/>
      <w:r w:rsidRPr="0050500F">
        <w:rPr>
          <w:b/>
          <w:i/>
          <w:sz w:val="18"/>
          <w:lang w:val="en-US"/>
        </w:rPr>
        <w:t xml:space="preserve"> </w:t>
      </w:r>
      <w:proofErr w:type="spellStart"/>
      <w:r w:rsidRPr="0050500F">
        <w:rPr>
          <w:b/>
          <w:i/>
          <w:sz w:val="18"/>
          <w:lang w:val="en-US"/>
        </w:rPr>
        <w:t>text</w:t>
      </w:r>
      <w:r w:rsidRPr="0050500F">
        <w:rPr>
          <w:sz w:val="18"/>
          <w:lang w:val="en-US"/>
        </w:rPr>
        <w:t>component</w:t>
      </w:r>
      <w:proofErr w:type="spellEnd"/>
      <w:r w:rsidRPr="0050500F">
        <w:rPr>
          <w:sz w:val="18"/>
          <w:lang w:val="en-US"/>
        </w:rPr>
        <w:t xml:space="preserve"> combines an integrated timer component with a text component.  The .pw option is not available with this component.  </w:t>
      </w:r>
      <w:proofErr w:type="gramStart"/>
      <w:r w:rsidRPr="0050500F">
        <w:rPr>
          <w:sz w:val="18"/>
          <w:lang w:val="en-US"/>
        </w:rPr>
        <w:t>The .key</w:t>
      </w:r>
      <w:proofErr w:type="gramEnd"/>
      <w:r w:rsidRPr="0050500F">
        <w:rPr>
          <w:sz w:val="18"/>
          <w:lang w:val="en-US"/>
        </w:rPr>
        <w:t xml:space="preserve"> attribute allows for integrating one of the included example keyboards (must be set to .</w:t>
      </w:r>
      <w:proofErr w:type="spellStart"/>
      <w:r w:rsidRPr="0050500F">
        <w:rPr>
          <w:sz w:val="18"/>
          <w:lang w:val="en-US"/>
        </w:rPr>
        <w:t>vscope</w:t>
      </w:r>
      <w:proofErr w:type="spellEnd"/>
      <w:r w:rsidRPr="0050500F">
        <w:rPr>
          <w:sz w:val="18"/>
          <w:lang w:val="en-US"/>
        </w:rPr>
        <w:t xml:space="preserve"> global before use).  There is a hard limit of 6 timer components per page within your project. </w:t>
      </w:r>
    </w:p>
    <w:p w:rsidR="00A0461F" w:rsidRPr="009C6BF0" w:rsidRDefault="00A0461F">
      <w:pPr>
        <w:spacing w:before="21"/>
      </w:pPr>
      <w:r w:rsidRPr="00A0461F">
        <w:t xml:space="preserve">Компонент </w:t>
      </w:r>
      <w:proofErr w:type="spellStart"/>
      <w:r w:rsidRPr="00A0461F">
        <w:rPr>
          <w:lang w:val="en-US"/>
        </w:rPr>
        <w:t>textScrolling</w:t>
      </w:r>
      <w:proofErr w:type="spellEnd"/>
      <w:r w:rsidRPr="00A0461F">
        <w:t xml:space="preserve"> </w:t>
      </w:r>
      <w:hyperlink r:id="rId27" w:history="1">
        <w:r>
          <w:rPr>
            <w:rStyle w:val="a6"/>
          </w:rPr>
          <w:t>бегущая строка</w:t>
        </w:r>
      </w:hyperlink>
      <w:r>
        <w:t xml:space="preserve"> </w:t>
      </w:r>
      <w:r w:rsidRPr="00A0461F">
        <w:t>объединяет интегрированный компонент таймера с текстовым компонентом. Опция .</w:t>
      </w:r>
      <w:r w:rsidRPr="00A0461F">
        <w:rPr>
          <w:lang w:val="en-US"/>
        </w:rPr>
        <w:t>pw</w:t>
      </w:r>
      <w:r w:rsidRPr="00A0461F">
        <w:t xml:space="preserve"> недоступна для этого компонента. </w:t>
      </w:r>
      <w:proofErr w:type="gramStart"/>
      <w:r w:rsidRPr="00A0461F">
        <w:t>Атрибут .</w:t>
      </w:r>
      <w:r w:rsidRPr="00A0461F">
        <w:rPr>
          <w:lang w:val="en-US"/>
        </w:rPr>
        <w:t>key</w:t>
      </w:r>
      <w:proofErr w:type="gramEnd"/>
      <w:r w:rsidRPr="00A0461F">
        <w:t xml:space="preserve"> позволяет использовать клавиатуру (перед использованием должен быть установлен на .</w:t>
      </w:r>
      <w:proofErr w:type="spellStart"/>
      <w:r w:rsidRPr="00A0461F">
        <w:rPr>
          <w:lang w:val="en-US"/>
        </w:rPr>
        <w:t>vscope</w:t>
      </w:r>
      <w:proofErr w:type="spellEnd"/>
      <w:r w:rsidRPr="00A0461F">
        <w:t xml:space="preserve"> </w:t>
      </w:r>
      <w:r w:rsidRPr="00A0461F">
        <w:rPr>
          <w:lang w:val="en-US"/>
        </w:rPr>
        <w:t>global</w:t>
      </w:r>
      <w:r w:rsidRPr="00A0461F">
        <w:t xml:space="preserve">). </w:t>
      </w:r>
      <w:proofErr w:type="spellStart"/>
      <w:r w:rsidRPr="00A0461F">
        <w:rPr>
          <w:lang w:val="en-US"/>
        </w:rPr>
        <w:t>Для</w:t>
      </w:r>
      <w:proofErr w:type="spellEnd"/>
      <w:r w:rsidRPr="00A0461F">
        <w:rPr>
          <w:lang w:val="en-US"/>
        </w:rPr>
        <w:t xml:space="preserve"> </w:t>
      </w:r>
      <w:proofErr w:type="spellStart"/>
      <w:r w:rsidRPr="00A0461F">
        <w:rPr>
          <w:lang w:val="en-US"/>
        </w:rPr>
        <w:t>вашего</w:t>
      </w:r>
      <w:proofErr w:type="spellEnd"/>
      <w:r w:rsidRPr="00A0461F">
        <w:rPr>
          <w:lang w:val="en-US"/>
        </w:rPr>
        <w:t xml:space="preserve"> </w:t>
      </w:r>
      <w:proofErr w:type="spellStart"/>
      <w:r w:rsidRPr="00A0461F">
        <w:rPr>
          <w:lang w:val="en-US"/>
        </w:rPr>
        <w:t>проекта</w:t>
      </w:r>
      <w:proofErr w:type="spellEnd"/>
      <w:r w:rsidRPr="00A0461F">
        <w:rPr>
          <w:lang w:val="en-US"/>
        </w:rPr>
        <w:t xml:space="preserve"> </w:t>
      </w:r>
      <w:proofErr w:type="spellStart"/>
      <w:r w:rsidRPr="00A0461F">
        <w:rPr>
          <w:lang w:val="en-US"/>
        </w:rPr>
        <w:t>есть</w:t>
      </w:r>
      <w:proofErr w:type="spellEnd"/>
      <w:r w:rsidRPr="00A0461F">
        <w:rPr>
          <w:lang w:val="en-US"/>
        </w:rPr>
        <w:t xml:space="preserve"> </w:t>
      </w:r>
      <w:proofErr w:type="spellStart"/>
      <w:r w:rsidRPr="00A0461F">
        <w:rPr>
          <w:lang w:val="en-US"/>
        </w:rPr>
        <w:t>таймер</w:t>
      </w:r>
      <w:proofErr w:type="spellEnd"/>
      <w:r w:rsidRPr="00A0461F">
        <w:rPr>
          <w:lang w:val="en-US"/>
        </w:rPr>
        <w:t>.</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Number</w:t>
      </w:r>
      <w:r w:rsidRPr="0050500F">
        <w:rPr>
          <w:sz w:val="18"/>
          <w:lang w:val="en-US"/>
        </w:rPr>
        <w:t>component</w:t>
      </w:r>
      <w:proofErr w:type="spellEnd"/>
      <w:r w:rsidRPr="0050500F">
        <w:rPr>
          <w:sz w:val="18"/>
          <w:lang w:val="en-US"/>
        </w:rPr>
        <w:t xml:space="preserve"> is used for signed 32-bit integer values.  </w:t>
      </w:r>
      <w:proofErr w:type="gramStart"/>
      <w:r w:rsidRPr="0050500F">
        <w:rPr>
          <w:sz w:val="18"/>
          <w:lang w:val="en-US"/>
        </w:rPr>
        <w:t>The .</w:t>
      </w:r>
      <w:proofErr w:type="spellStart"/>
      <w:r w:rsidRPr="0050500F">
        <w:rPr>
          <w:sz w:val="18"/>
          <w:lang w:val="en-US"/>
        </w:rPr>
        <w:t>lenth</w:t>
      </w:r>
      <w:proofErr w:type="spellEnd"/>
      <w:proofErr w:type="gramEnd"/>
      <w:r w:rsidRPr="0050500F">
        <w:rPr>
          <w:sz w:val="18"/>
          <w:lang w:val="en-US"/>
        </w:rPr>
        <w:t xml:space="preserve"> (as spelled) sets the number of digits shown (useful for leading zeros).  The </w:t>
      </w:r>
      <w:proofErr w:type="gramStart"/>
      <w:r w:rsidRPr="0050500F">
        <w:rPr>
          <w:sz w:val="18"/>
          <w:lang w:val="en-US"/>
        </w:rPr>
        <w:t>new .format</w:t>
      </w:r>
      <w:proofErr w:type="gramEnd"/>
      <w:r w:rsidRPr="0050500F">
        <w:rPr>
          <w:sz w:val="18"/>
          <w:lang w:val="en-US"/>
        </w:rPr>
        <w:t xml:space="preserve"> attribute allows for a choice of integer, currency (comma separated every three digits, not oats), or hexadecimal.  Input should be in integer or hexadecimal.  </w:t>
      </w:r>
      <w:proofErr w:type="gramStart"/>
      <w:r w:rsidRPr="0050500F">
        <w:rPr>
          <w:sz w:val="18"/>
          <w:lang w:val="en-US"/>
        </w:rPr>
        <w:t>The .key</w:t>
      </w:r>
      <w:proofErr w:type="gramEnd"/>
      <w:r w:rsidRPr="0050500F">
        <w:rPr>
          <w:sz w:val="18"/>
          <w:lang w:val="en-US"/>
        </w:rPr>
        <w:t xml:space="preserve"> attribute allows for integrating one of the included example keyboards (must be set to .</w:t>
      </w:r>
      <w:proofErr w:type="spellStart"/>
      <w:r w:rsidRPr="0050500F">
        <w:rPr>
          <w:sz w:val="18"/>
          <w:lang w:val="en-US"/>
        </w:rPr>
        <w:t>vscope</w:t>
      </w:r>
      <w:proofErr w:type="spellEnd"/>
      <w:r w:rsidRPr="0050500F">
        <w:rPr>
          <w:sz w:val="18"/>
          <w:lang w:val="en-US"/>
        </w:rPr>
        <w:t xml:space="preserve"> global before use).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Button</w:t>
      </w:r>
      <w:r w:rsidRPr="0050500F">
        <w:rPr>
          <w:sz w:val="18"/>
          <w:lang w:val="en-US"/>
        </w:rPr>
        <w:t>component</w:t>
      </w:r>
      <w:proofErr w:type="spellEnd"/>
      <w:r w:rsidRPr="0050500F">
        <w:rPr>
          <w:sz w:val="18"/>
          <w:lang w:val="en-US"/>
        </w:rPr>
        <w:t xml:space="preserve"> is again highly customizable and integrates text in a momentary manner.   Use images or event code to suit tastes. </w:t>
      </w:r>
    </w:p>
    <w:p w:rsidR="009C312B" w:rsidRPr="0050500F" w:rsidRDefault="00847A99">
      <w:pPr>
        <w:spacing w:before="21"/>
        <w:rPr>
          <w:lang w:val="en-US"/>
        </w:rPr>
      </w:pPr>
      <w:r w:rsidRPr="0050500F">
        <w:rPr>
          <w:sz w:val="18"/>
          <w:lang w:val="en-US"/>
        </w:rPr>
        <w:t xml:space="preserve">The </w:t>
      </w:r>
      <w:r w:rsidRPr="0050500F">
        <w:rPr>
          <w:b/>
          <w:i/>
          <w:sz w:val="18"/>
          <w:lang w:val="en-US"/>
        </w:rPr>
        <w:t xml:space="preserve">Progress </w:t>
      </w:r>
      <w:proofErr w:type="spellStart"/>
      <w:r w:rsidRPr="0050500F">
        <w:rPr>
          <w:b/>
          <w:i/>
          <w:sz w:val="18"/>
          <w:lang w:val="en-US"/>
        </w:rPr>
        <w:t>bar</w:t>
      </w:r>
      <w:r w:rsidRPr="0050500F">
        <w:rPr>
          <w:sz w:val="18"/>
          <w:lang w:val="en-US"/>
        </w:rPr>
        <w:t>component</w:t>
      </w:r>
      <w:proofErr w:type="spellEnd"/>
      <w:r w:rsidRPr="0050500F">
        <w:rPr>
          <w:sz w:val="18"/>
          <w:lang w:val="en-US"/>
        </w:rPr>
        <w:t xml:space="preserve"> is for progress, thus a valid range of 0 to 100 to represent the percentage of progress.  (Please no more requests to extend the range, even if many may give 110% effort).  Best effects for progress are attained using images.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Picture</w:t>
      </w:r>
      <w:r w:rsidRPr="0050500F">
        <w:rPr>
          <w:sz w:val="18"/>
          <w:lang w:val="en-US"/>
        </w:rPr>
        <w:t>component</w:t>
      </w:r>
      <w:proofErr w:type="spellEnd"/>
      <w:r w:rsidRPr="0050500F">
        <w:rPr>
          <w:sz w:val="18"/>
          <w:lang w:val="en-US"/>
        </w:rPr>
        <w:t xml:space="preserve"> will allow any picture resource to display in the Picture component.  Example p0.pic=3.  It is important that the picture resource is the user </w:t>
      </w:r>
      <w:proofErr w:type="spellStart"/>
      <w:r w:rsidRPr="0050500F">
        <w:rPr>
          <w:sz w:val="18"/>
          <w:lang w:val="en-US"/>
        </w:rPr>
        <w:t>dened</w:t>
      </w:r>
      <w:proofErr w:type="spellEnd"/>
      <w:r w:rsidRPr="0050500F">
        <w:rPr>
          <w:sz w:val="18"/>
          <w:lang w:val="en-US"/>
        </w:rPr>
        <w:t xml:space="preserve"> size </w:t>
      </w:r>
      <w:proofErr w:type="gramStart"/>
      <w:r w:rsidRPr="0050500F">
        <w:rPr>
          <w:sz w:val="18"/>
          <w:lang w:val="en-US"/>
        </w:rPr>
        <w:t>in .w</w:t>
      </w:r>
      <w:proofErr w:type="gramEnd"/>
      <w:r w:rsidRPr="0050500F">
        <w:rPr>
          <w:sz w:val="18"/>
          <w:lang w:val="en-US"/>
        </w:rPr>
        <w:t xml:space="preserve"> and .h or the picture resource will over draw the picture component boundaries, or incorrectly insert adjoining data.  The Picture component is useful to represent multi-states and animation sequences.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Crop</w:t>
      </w:r>
      <w:r w:rsidRPr="0050500F">
        <w:rPr>
          <w:sz w:val="18"/>
          <w:lang w:val="en-US"/>
        </w:rPr>
        <w:t>component</w:t>
      </w:r>
      <w:proofErr w:type="spellEnd"/>
      <w:r w:rsidRPr="0050500F">
        <w:rPr>
          <w:sz w:val="18"/>
          <w:lang w:val="en-US"/>
        </w:rPr>
        <w:t xml:space="preserve"> will replace its boundaries with the same location and boundaries from the picture resource pointed to </w:t>
      </w:r>
      <w:proofErr w:type="gramStart"/>
      <w:r w:rsidRPr="0050500F">
        <w:rPr>
          <w:sz w:val="18"/>
          <w:lang w:val="en-US"/>
        </w:rPr>
        <w:t>with .</w:t>
      </w:r>
      <w:proofErr w:type="spellStart"/>
      <w:r w:rsidRPr="0050500F">
        <w:rPr>
          <w:sz w:val="18"/>
          <w:lang w:val="en-US"/>
        </w:rPr>
        <w:t>picc</w:t>
      </w:r>
      <w:proofErr w:type="spellEnd"/>
      <w:proofErr w:type="gramEnd"/>
      <w:r w:rsidRPr="0050500F">
        <w:rPr>
          <w:sz w:val="18"/>
          <w:lang w:val="en-US"/>
        </w:rPr>
        <w:t xml:space="preserve">.  It is highly recommended that the picture resource being used is a full screen image to avoid errors (must be </w:t>
      </w:r>
      <w:proofErr w:type="spellStart"/>
      <w:r w:rsidRPr="0050500F">
        <w:rPr>
          <w:sz w:val="18"/>
          <w:lang w:val="en-US"/>
        </w:rPr>
        <w:t>fullscreen</w:t>
      </w:r>
      <w:proofErr w:type="spellEnd"/>
      <w:r w:rsidRPr="0050500F">
        <w:rPr>
          <w:sz w:val="18"/>
          <w:lang w:val="en-US"/>
        </w:rPr>
        <w:t xml:space="preserve"> image).  The Crop component is useful to represent states. </w:t>
      </w:r>
    </w:p>
    <w:p w:rsidR="00BF6D77" w:rsidRPr="00BF6D77" w:rsidRDefault="00BF6D77" w:rsidP="00BF6D77">
      <w:pPr>
        <w:rPr>
          <w:color w:val="000000"/>
        </w:rPr>
      </w:pPr>
      <w:r w:rsidRPr="00BF6D77">
        <w:rPr>
          <w:b/>
        </w:rPr>
        <w:t>Компонент</w:t>
      </w:r>
      <w:r w:rsidRPr="00522495">
        <w:rPr>
          <w:b/>
          <w:lang w:val="en-US"/>
        </w:rPr>
        <w:t xml:space="preserve"> </w:t>
      </w:r>
      <w:r w:rsidRPr="00BF6D77">
        <w:rPr>
          <w:b/>
          <w:lang w:val="en-US"/>
        </w:rPr>
        <w:t>Hotspot</w:t>
      </w:r>
      <w:r w:rsidRPr="00522495">
        <w:rPr>
          <w:lang w:val="en-US"/>
        </w:rPr>
        <w:t xml:space="preserve"> </w:t>
      </w:r>
      <w:r>
        <w:rPr>
          <w:rFonts w:ascii="Verdana" w:hAnsi="Verdana"/>
          <w:color w:val="222222"/>
          <w:sz w:val="23"/>
          <w:szCs w:val="23"/>
          <w:shd w:val="clear" w:color="auto" w:fill="FFFFFF"/>
        </w:rPr>
        <w:t>Невидимая</w:t>
      </w:r>
      <w:r w:rsidRPr="00522495">
        <w:rPr>
          <w:rFonts w:ascii="Verdana" w:hAnsi="Verdana"/>
          <w:color w:val="222222"/>
          <w:sz w:val="23"/>
          <w:szCs w:val="23"/>
          <w:shd w:val="clear" w:color="auto" w:fill="FFFFFF"/>
          <w:lang w:val="en-US"/>
        </w:rPr>
        <w:t xml:space="preserve"> </w:t>
      </w:r>
      <w:r>
        <w:rPr>
          <w:rFonts w:ascii="Verdana" w:hAnsi="Verdana"/>
          <w:color w:val="222222"/>
          <w:sz w:val="23"/>
          <w:szCs w:val="23"/>
          <w:shd w:val="clear" w:color="auto" w:fill="FFFFFF"/>
        </w:rPr>
        <w:t>кнопка</w:t>
      </w:r>
      <w:r w:rsidRPr="00522495">
        <w:rPr>
          <w:rFonts w:ascii="Verdana" w:hAnsi="Verdana"/>
          <w:color w:val="222222"/>
          <w:sz w:val="23"/>
          <w:szCs w:val="23"/>
          <w:shd w:val="clear" w:color="auto" w:fill="FFFFFF"/>
          <w:lang w:val="en-US"/>
        </w:rPr>
        <w:t>.</w:t>
      </w:r>
      <w:r w:rsidRPr="00522495">
        <w:rPr>
          <w:lang w:val="en-US"/>
        </w:rPr>
        <w:t xml:space="preserve">  </w:t>
      </w:r>
      <w:r w:rsidRPr="00BF6D77">
        <w:t>представляет собой пользовательское сенсорное пятно в область перекрытия. В области с 2 пикселями на 2 пикселя он позволяет использовать полезный держатель кода, который впоследствии вызывается командой щелчка, тем самым создавая функцию пользователя, расширенную пользователем. Как точка доступа, она превращает любую область изображения в</w:t>
      </w:r>
      <w:r>
        <w:t xml:space="preserve"> кнопку, например, при создании  </w:t>
      </w:r>
      <w:hyperlink r:id="rId28" w:history="1">
        <w:r>
          <w:rPr>
            <w:rStyle w:val="a6"/>
          </w:rPr>
          <w:t>индивидуализированный</w:t>
        </w:r>
      </w:hyperlink>
      <w:r w:rsidRPr="00BF6D77">
        <w:t xml:space="preserve"> клавиатуры.</w:t>
      </w:r>
    </w:p>
    <w:p w:rsidR="00BF6D77" w:rsidRPr="00BF6D77" w:rsidRDefault="00BF6D77">
      <w:pPr>
        <w:spacing w:before="21"/>
      </w:pPr>
      <w:r w:rsidRPr="00BF6D77">
        <w:rPr>
          <w:b/>
          <w:lang w:val="en-US"/>
        </w:rPr>
        <w:t>Gauge</w:t>
      </w:r>
      <w:r w:rsidRPr="00BF6D77">
        <w:rPr>
          <w:b/>
        </w:rPr>
        <w:t xml:space="preserve"> Калибровочная</w:t>
      </w:r>
      <w:r w:rsidRPr="00BF6D77">
        <w:t xml:space="preserve"> составляющая представляет собой полный круглый компонент со значением в градусах. Это означает </w:t>
      </w:r>
      <w:proofErr w:type="spellStart"/>
      <w:r>
        <w:rPr>
          <w:lang w:val="en-US"/>
        </w:rPr>
        <w:t>jn</w:t>
      </w:r>
      <w:proofErr w:type="spellEnd"/>
      <w:r w:rsidRPr="00BF6D77">
        <w:t xml:space="preserve"> 0 </w:t>
      </w:r>
      <w:proofErr w:type="spellStart"/>
      <w:r>
        <w:rPr>
          <w:lang w:val="en-US"/>
        </w:rPr>
        <w:t>lj</w:t>
      </w:r>
      <w:proofErr w:type="spellEnd"/>
      <w:r w:rsidRPr="00BF6D77">
        <w:t xml:space="preserve"> 360. Калибровочная составляющая всегда квадратная. Калибровочные датчики не достигаются с помощью калибровочного компонента. Компоненты калибровки не подходят для укладки (например, </w:t>
      </w:r>
      <w:proofErr w:type="spellStart"/>
      <w:r w:rsidRPr="00BF6D77">
        <w:t>трехручные</w:t>
      </w:r>
      <w:proofErr w:type="spellEnd"/>
      <w:r w:rsidRPr="00BF6D77">
        <w:t xml:space="preserve"> часы), так как перерисованный датчик перезапишет любой нижний датчик. Калибровочная составляющая всегда квадратная. Полукольцевые датчики на краю экрана не достигаются с помощью калибровочного компонента.</w:t>
      </w:r>
    </w:p>
    <w:p w:rsidR="009C312B" w:rsidRPr="0050500F" w:rsidRDefault="00847A99">
      <w:pPr>
        <w:spacing w:before="21"/>
        <w:rPr>
          <w:lang w:val="en-US"/>
        </w:rPr>
      </w:pPr>
      <w:r w:rsidRPr="0050500F">
        <w:rPr>
          <w:sz w:val="18"/>
          <w:lang w:val="en-US"/>
        </w:rPr>
        <w:t>The</w:t>
      </w:r>
      <w:r w:rsidRPr="00522495">
        <w:rPr>
          <w:sz w:val="18"/>
          <w:lang w:val="en-US"/>
        </w:rPr>
        <w:t xml:space="preserve"> </w:t>
      </w:r>
      <w:proofErr w:type="spellStart"/>
      <w:r w:rsidRPr="0050500F">
        <w:rPr>
          <w:b/>
          <w:i/>
          <w:sz w:val="18"/>
          <w:lang w:val="en-US"/>
        </w:rPr>
        <w:t>Waveform</w:t>
      </w:r>
      <w:r w:rsidRPr="0050500F">
        <w:rPr>
          <w:sz w:val="18"/>
          <w:lang w:val="en-US"/>
        </w:rPr>
        <w:t>component</w:t>
      </w:r>
      <w:proofErr w:type="spellEnd"/>
      <w:r w:rsidRPr="00522495">
        <w:rPr>
          <w:sz w:val="18"/>
          <w:lang w:val="en-US"/>
        </w:rPr>
        <w:t xml:space="preserve"> </w:t>
      </w:r>
      <w:r w:rsidRPr="0050500F">
        <w:rPr>
          <w:sz w:val="18"/>
          <w:lang w:val="en-US"/>
        </w:rPr>
        <w:t>is</w:t>
      </w:r>
      <w:r w:rsidRPr="00522495">
        <w:rPr>
          <w:sz w:val="18"/>
          <w:lang w:val="en-US"/>
        </w:rPr>
        <w:t xml:space="preserve"> </w:t>
      </w:r>
      <w:r w:rsidRPr="0050500F">
        <w:rPr>
          <w:sz w:val="18"/>
          <w:lang w:val="en-US"/>
        </w:rPr>
        <w:t>used</w:t>
      </w:r>
      <w:r w:rsidRPr="00522495">
        <w:rPr>
          <w:sz w:val="18"/>
          <w:lang w:val="en-US"/>
        </w:rPr>
        <w:t xml:space="preserve"> </w:t>
      </w:r>
      <w:r w:rsidRPr="0050500F">
        <w:rPr>
          <w:sz w:val="18"/>
          <w:lang w:val="en-US"/>
        </w:rPr>
        <w:t>to</w:t>
      </w:r>
      <w:r w:rsidRPr="00522495">
        <w:rPr>
          <w:sz w:val="18"/>
          <w:lang w:val="en-US"/>
        </w:rPr>
        <w:t xml:space="preserve"> </w:t>
      </w:r>
      <w:r w:rsidRPr="0050500F">
        <w:rPr>
          <w:sz w:val="18"/>
          <w:lang w:val="en-US"/>
        </w:rPr>
        <w:t>plot</w:t>
      </w:r>
      <w:r w:rsidRPr="00522495">
        <w:rPr>
          <w:sz w:val="18"/>
          <w:lang w:val="en-US"/>
        </w:rPr>
        <w:t xml:space="preserve"> </w:t>
      </w:r>
      <w:r w:rsidRPr="0050500F">
        <w:rPr>
          <w:sz w:val="18"/>
          <w:lang w:val="en-US"/>
        </w:rPr>
        <w:t>y</w:t>
      </w:r>
      <w:r w:rsidRPr="00522495">
        <w:rPr>
          <w:sz w:val="18"/>
          <w:lang w:val="en-US"/>
        </w:rPr>
        <w:t xml:space="preserve"> </w:t>
      </w:r>
      <w:r w:rsidRPr="0050500F">
        <w:rPr>
          <w:sz w:val="18"/>
          <w:lang w:val="en-US"/>
        </w:rPr>
        <w:t>axis</w:t>
      </w:r>
      <w:r w:rsidRPr="00522495">
        <w:rPr>
          <w:sz w:val="18"/>
          <w:lang w:val="en-US"/>
        </w:rPr>
        <w:t xml:space="preserve"> </w:t>
      </w:r>
      <w:r w:rsidRPr="0050500F">
        <w:rPr>
          <w:sz w:val="18"/>
          <w:lang w:val="en-US"/>
        </w:rPr>
        <w:t>data</w:t>
      </w:r>
      <w:r w:rsidRPr="00522495">
        <w:rPr>
          <w:sz w:val="18"/>
          <w:lang w:val="en-US"/>
        </w:rPr>
        <w:t xml:space="preserve"> </w:t>
      </w:r>
      <w:r w:rsidRPr="0050500F">
        <w:rPr>
          <w:sz w:val="18"/>
          <w:lang w:val="en-US"/>
        </w:rPr>
        <w:t>points</w:t>
      </w:r>
      <w:r w:rsidRPr="00522495">
        <w:rPr>
          <w:sz w:val="18"/>
          <w:lang w:val="en-US"/>
        </w:rPr>
        <w:t xml:space="preserve"> </w:t>
      </w:r>
      <w:r w:rsidRPr="0050500F">
        <w:rPr>
          <w:sz w:val="18"/>
          <w:lang w:val="en-US"/>
        </w:rPr>
        <w:t>on</w:t>
      </w:r>
      <w:r w:rsidRPr="00522495">
        <w:rPr>
          <w:sz w:val="18"/>
          <w:lang w:val="en-US"/>
        </w:rPr>
        <w:t xml:space="preserve"> </w:t>
      </w:r>
      <w:r w:rsidRPr="0050500F">
        <w:rPr>
          <w:sz w:val="18"/>
          <w:lang w:val="en-US"/>
        </w:rPr>
        <w:t>up</w:t>
      </w:r>
      <w:r w:rsidRPr="00522495">
        <w:rPr>
          <w:sz w:val="18"/>
          <w:lang w:val="en-US"/>
        </w:rPr>
        <w:t xml:space="preserve"> </w:t>
      </w:r>
      <w:r w:rsidRPr="0050500F">
        <w:rPr>
          <w:sz w:val="18"/>
          <w:lang w:val="en-US"/>
        </w:rPr>
        <w:t>to</w:t>
      </w:r>
      <w:r w:rsidRPr="00522495">
        <w:rPr>
          <w:sz w:val="18"/>
          <w:lang w:val="en-US"/>
        </w:rPr>
        <w:t xml:space="preserve"> 4 </w:t>
      </w:r>
      <w:r w:rsidRPr="0050500F">
        <w:rPr>
          <w:sz w:val="18"/>
          <w:lang w:val="en-US"/>
        </w:rPr>
        <w:t>channels</w:t>
      </w:r>
      <w:r w:rsidRPr="00522495">
        <w:rPr>
          <w:sz w:val="18"/>
          <w:lang w:val="en-US"/>
        </w:rPr>
        <w:t>.</w:t>
      </w:r>
      <w:r w:rsidRPr="0050500F">
        <w:rPr>
          <w:sz w:val="18"/>
          <w:lang w:val="en-US"/>
        </w:rPr>
        <w:t> </w:t>
      </w:r>
      <w:r w:rsidRPr="00522495">
        <w:rPr>
          <w:sz w:val="18"/>
          <w:lang w:val="en-US"/>
        </w:rPr>
        <w:t xml:space="preserve"> </w:t>
      </w:r>
      <w:r w:rsidRPr="0050500F">
        <w:rPr>
          <w:sz w:val="18"/>
          <w:lang w:val="en-US"/>
        </w:rPr>
        <w:t>Waveforms are never global.  Up to 4 waveforms can be used on a single page.   The Waveform component is limited to a y axis data range of 0 to 255 or 0 to waveform height -1.  As a data point is added, it will consume one column, with the next data point using the next column.  Recent changes now allow a variable to be used in the add command.  Example add 1,</w:t>
      </w:r>
      <w:proofErr w:type="gramStart"/>
      <w:r w:rsidRPr="0050500F">
        <w:rPr>
          <w:sz w:val="18"/>
          <w:lang w:val="en-US"/>
        </w:rPr>
        <w:t>0,h0.val</w:t>
      </w:r>
      <w:proofErr w:type="gramEnd"/>
      <w:r w:rsidRPr="0050500F">
        <w:rPr>
          <w:sz w:val="18"/>
          <w:lang w:val="en-US"/>
        </w:rPr>
        <w:t xml:space="preserve">.  As the waveform data points are not global, changing pages away and back will revert the waveform to an emptied state.  The </w:t>
      </w:r>
      <w:proofErr w:type="spellStart"/>
      <w:r w:rsidRPr="0050500F">
        <w:rPr>
          <w:sz w:val="18"/>
          <w:lang w:val="en-US"/>
        </w:rPr>
        <w:t>addt</w:t>
      </w:r>
      <w:proofErr w:type="spellEnd"/>
      <w:r w:rsidRPr="0050500F">
        <w:rPr>
          <w:sz w:val="18"/>
          <w:lang w:val="en-US"/>
        </w:rPr>
        <w:t xml:space="preserve"> command becomes useful to </w:t>
      </w:r>
      <w:proofErr w:type="spellStart"/>
      <w:r w:rsidRPr="0050500F">
        <w:rPr>
          <w:sz w:val="18"/>
          <w:lang w:val="en-US"/>
        </w:rPr>
        <w:t>rell</w:t>
      </w:r>
      <w:proofErr w:type="spellEnd"/>
      <w:r w:rsidRPr="0050500F">
        <w:rPr>
          <w:sz w:val="18"/>
          <w:lang w:val="en-US"/>
        </w:rPr>
        <w:t xml:space="preserve"> the waveforms on page load (such coding remains within the user domain).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Slider</w:t>
      </w:r>
      <w:r w:rsidRPr="0050500F">
        <w:rPr>
          <w:sz w:val="18"/>
          <w:lang w:val="en-US"/>
        </w:rPr>
        <w:t>component</w:t>
      </w:r>
      <w:proofErr w:type="spellEnd"/>
      <w:r w:rsidRPr="0050500F">
        <w:rPr>
          <w:sz w:val="18"/>
          <w:lang w:val="en-US"/>
        </w:rPr>
        <w:t xml:space="preserve"> can be horizontal or vertical.  The slider has the added event </w:t>
      </w:r>
      <w:proofErr w:type="gramStart"/>
      <w:r w:rsidRPr="0050500F">
        <w:rPr>
          <w:sz w:val="18"/>
          <w:lang w:val="en-US"/>
        </w:rPr>
        <w:t>code  for</w:t>
      </w:r>
      <w:proofErr w:type="gramEnd"/>
      <w:r w:rsidRPr="0050500F">
        <w:rPr>
          <w:sz w:val="18"/>
          <w:lang w:val="en-US"/>
        </w:rPr>
        <w:t xml:space="preserve"> Touch Move, useful for providing updates to the sliders current position.  Best results are attained with images.  Slider length includes the size of the thumb as well as the range (often overlooked in calculations).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Timer</w:t>
      </w:r>
      <w:r w:rsidRPr="0050500F">
        <w:rPr>
          <w:sz w:val="18"/>
          <w:lang w:val="en-US"/>
        </w:rPr>
        <w:t>component</w:t>
      </w:r>
      <w:proofErr w:type="spellEnd"/>
      <w:r w:rsidRPr="0050500F">
        <w:rPr>
          <w:sz w:val="18"/>
          <w:lang w:val="en-US"/>
        </w:rPr>
        <w:t xml:space="preserve"> is not expected to be a high precision interrupt driven component.  It is however useful for queueing reoccurring event code after </w:t>
      </w:r>
      <w:proofErr w:type="gramStart"/>
      <w:r w:rsidRPr="0050500F">
        <w:rPr>
          <w:sz w:val="18"/>
          <w:lang w:val="en-US"/>
        </w:rPr>
        <w:t>elapsed .</w:t>
      </w:r>
      <w:proofErr w:type="spellStart"/>
      <w:r w:rsidRPr="0050500F">
        <w:rPr>
          <w:sz w:val="18"/>
          <w:lang w:val="en-US"/>
        </w:rPr>
        <w:t>tim</w:t>
      </w:r>
      <w:proofErr w:type="spellEnd"/>
      <w:proofErr w:type="gramEnd"/>
      <w:r w:rsidRPr="0050500F">
        <w:rPr>
          <w:sz w:val="18"/>
          <w:lang w:val="en-US"/>
        </w:rPr>
        <w:t xml:space="preserve"> has expired.  As code is sequentially processed, it is very easy for the time to process the requested user event code to exceed </w:t>
      </w:r>
      <w:proofErr w:type="gramStart"/>
      <w:r w:rsidRPr="0050500F">
        <w:rPr>
          <w:sz w:val="18"/>
          <w:lang w:val="en-US"/>
        </w:rPr>
        <w:t>the .</w:t>
      </w:r>
      <w:proofErr w:type="spellStart"/>
      <w:r w:rsidRPr="0050500F">
        <w:rPr>
          <w:sz w:val="18"/>
          <w:lang w:val="en-US"/>
        </w:rPr>
        <w:t>tim</w:t>
      </w:r>
      <w:proofErr w:type="spellEnd"/>
      <w:proofErr w:type="gramEnd"/>
      <w:r w:rsidRPr="0050500F">
        <w:rPr>
          <w:sz w:val="18"/>
          <w:lang w:val="en-US"/>
        </w:rPr>
        <w:t xml:space="preserve"> intervals and therefore not interrupt driven (to avoid such stack </w:t>
      </w:r>
      <w:proofErr w:type="spellStart"/>
      <w:r w:rsidRPr="0050500F">
        <w:rPr>
          <w:sz w:val="18"/>
          <w:lang w:val="en-US"/>
        </w:rPr>
        <w:t>overows</w:t>
      </w:r>
      <w:proofErr w:type="spellEnd"/>
      <w:r w:rsidRPr="0050500F">
        <w:rPr>
          <w:sz w:val="18"/>
          <w:lang w:val="en-US"/>
        </w:rPr>
        <w:t xml:space="preserve">) and not high precision.  There is a hard limit on the maximum number of timers running in a single page, this limit is 6.  Beware that the scrolling text component integrates 1 timer.  Timer attributes can have a variable scope of global, event code is never global.  As such timer code can only be triggered within the current page they are designed in.  As the timer is a </w:t>
      </w:r>
      <w:proofErr w:type="spellStart"/>
      <w:r w:rsidRPr="0050500F">
        <w:rPr>
          <w:sz w:val="18"/>
          <w:lang w:val="en-US"/>
        </w:rPr>
        <w:t>non visual</w:t>
      </w:r>
      <w:proofErr w:type="spellEnd"/>
      <w:r w:rsidRPr="0050500F">
        <w:rPr>
          <w:sz w:val="18"/>
          <w:lang w:val="en-US"/>
        </w:rPr>
        <w:t xml:space="preserve"> component, they are added below the Design Canvas. </w:t>
      </w:r>
    </w:p>
    <w:p w:rsidR="009C312B" w:rsidRPr="0050500F" w:rsidRDefault="00847A99">
      <w:pPr>
        <w:spacing w:before="21"/>
        <w:rPr>
          <w:lang w:val="en-US"/>
        </w:rPr>
      </w:pPr>
      <w:r w:rsidRPr="0050500F">
        <w:rPr>
          <w:sz w:val="18"/>
          <w:lang w:val="en-US"/>
        </w:rPr>
        <w:lastRenderedPageBreak/>
        <w:t xml:space="preserve">The </w:t>
      </w:r>
      <w:proofErr w:type="spellStart"/>
      <w:r w:rsidRPr="0050500F">
        <w:rPr>
          <w:b/>
          <w:i/>
          <w:sz w:val="18"/>
          <w:lang w:val="en-US"/>
        </w:rPr>
        <w:t>Variable</w:t>
      </w:r>
      <w:r w:rsidRPr="0050500F">
        <w:rPr>
          <w:sz w:val="18"/>
          <w:lang w:val="en-US"/>
        </w:rPr>
        <w:t>component</w:t>
      </w:r>
      <w:proofErr w:type="spellEnd"/>
      <w:r w:rsidRPr="0050500F">
        <w:rPr>
          <w:sz w:val="18"/>
          <w:lang w:val="en-US"/>
        </w:rPr>
        <w:t xml:space="preserve"> is a </w:t>
      </w:r>
      <w:proofErr w:type="spellStart"/>
      <w:r w:rsidRPr="0050500F">
        <w:rPr>
          <w:sz w:val="18"/>
          <w:lang w:val="en-US"/>
        </w:rPr>
        <w:t>non visual</w:t>
      </w:r>
      <w:proofErr w:type="spellEnd"/>
      <w:r w:rsidRPr="0050500F">
        <w:rPr>
          <w:sz w:val="18"/>
          <w:lang w:val="en-US"/>
        </w:rPr>
        <w:t xml:space="preserve"> component and also added below the Design Canvas.  Variables are either 32 bit signed numeric or string content. </w:t>
      </w:r>
    </w:p>
    <w:p w:rsidR="009C312B" w:rsidRPr="0050500F" w:rsidRDefault="00847A99">
      <w:pPr>
        <w:spacing w:before="21"/>
        <w:rPr>
          <w:lang w:val="en-US"/>
        </w:rPr>
      </w:pPr>
      <w:r w:rsidRPr="0050500F">
        <w:rPr>
          <w:sz w:val="18"/>
          <w:lang w:val="en-US"/>
        </w:rPr>
        <w:t xml:space="preserve">The </w:t>
      </w:r>
      <w:r w:rsidRPr="0050500F">
        <w:rPr>
          <w:b/>
          <w:i/>
          <w:sz w:val="18"/>
          <w:lang w:val="en-US"/>
        </w:rPr>
        <w:t xml:space="preserve">Dual-state </w:t>
      </w:r>
      <w:proofErr w:type="spellStart"/>
      <w:r w:rsidRPr="0050500F">
        <w:rPr>
          <w:b/>
          <w:i/>
          <w:sz w:val="18"/>
          <w:lang w:val="en-US"/>
        </w:rPr>
        <w:t>button</w:t>
      </w:r>
      <w:r w:rsidRPr="0050500F">
        <w:rPr>
          <w:sz w:val="18"/>
          <w:lang w:val="en-US"/>
        </w:rPr>
        <w:t>component</w:t>
      </w:r>
      <w:proofErr w:type="spellEnd"/>
      <w:r w:rsidRPr="0050500F">
        <w:rPr>
          <w:sz w:val="18"/>
          <w:lang w:val="en-US"/>
        </w:rPr>
        <w:t xml:space="preserve"> is an expanded Button maintaining its state between toggles. </w:t>
      </w:r>
    </w:p>
    <w:p w:rsidR="009C312B" w:rsidRPr="0050500F" w:rsidRDefault="00847A99">
      <w:pPr>
        <w:spacing w:before="21"/>
        <w:rPr>
          <w:lang w:val="en-US"/>
        </w:rPr>
      </w:pPr>
      <w:r w:rsidRPr="0050500F">
        <w:rPr>
          <w:sz w:val="18"/>
          <w:lang w:val="en-US"/>
        </w:rPr>
        <w:t xml:space="preserve">The </w:t>
      </w:r>
      <w:proofErr w:type="spellStart"/>
      <w:r w:rsidRPr="0050500F">
        <w:rPr>
          <w:b/>
          <w:i/>
          <w:sz w:val="18"/>
          <w:lang w:val="en-US"/>
        </w:rPr>
        <w:t>Checkbox</w:t>
      </w:r>
      <w:r w:rsidRPr="0050500F">
        <w:rPr>
          <w:sz w:val="18"/>
          <w:lang w:val="en-US"/>
        </w:rPr>
        <w:t>component</w:t>
      </w:r>
      <w:proofErr w:type="spellEnd"/>
      <w:r w:rsidRPr="0050500F">
        <w:rPr>
          <w:sz w:val="18"/>
          <w:lang w:val="en-US"/>
        </w:rPr>
        <w:t xml:space="preserve"> is another example of a lightweight dual-state component with less customization and lower memory usage. The </w:t>
      </w:r>
      <w:proofErr w:type="spellStart"/>
      <w:r w:rsidRPr="0050500F">
        <w:rPr>
          <w:b/>
          <w:i/>
          <w:sz w:val="18"/>
          <w:lang w:val="en-US"/>
        </w:rPr>
        <w:t>Radio</w:t>
      </w:r>
      <w:r w:rsidRPr="0050500F">
        <w:rPr>
          <w:sz w:val="18"/>
          <w:lang w:val="en-US"/>
        </w:rPr>
        <w:t>component</w:t>
      </w:r>
      <w:proofErr w:type="spellEnd"/>
      <w:r w:rsidRPr="0050500F">
        <w:rPr>
          <w:sz w:val="18"/>
          <w:lang w:val="en-US"/>
        </w:rPr>
        <w:t xml:space="preserve"> is yet another example of a lightweight dual-state component with little customization and lower memory usage.  Obtaining grouping is achieved via user code (remains in the user domain). </w:t>
      </w:r>
    </w:p>
    <w:p w:rsidR="009C312B" w:rsidRPr="0050500F" w:rsidRDefault="00847A99">
      <w:pPr>
        <w:spacing w:before="21"/>
        <w:rPr>
          <w:lang w:val="en-US"/>
        </w:rPr>
      </w:pPr>
      <w:r w:rsidRPr="0050500F">
        <w:rPr>
          <w:sz w:val="18"/>
          <w:lang w:val="en-US"/>
        </w:rPr>
        <w:t xml:space="preserve">The </w:t>
      </w:r>
      <w:r w:rsidRPr="0050500F">
        <w:rPr>
          <w:b/>
          <w:i/>
          <w:sz w:val="18"/>
          <w:lang w:val="en-US"/>
        </w:rPr>
        <w:t xml:space="preserve">QR </w:t>
      </w:r>
      <w:proofErr w:type="spellStart"/>
      <w:r w:rsidRPr="0050500F">
        <w:rPr>
          <w:b/>
          <w:i/>
          <w:sz w:val="18"/>
          <w:lang w:val="en-US"/>
        </w:rPr>
        <w:t>Code</w:t>
      </w:r>
      <w:r w:rsidRPr="0050500F">
        <w:rPr>
          <w:sz w:val="18"/>
          <w:lang w:val="en-US"/>
        </w:rPr>
        <w:t>component</w:t>
      </w:r>
      <w:proofErr w:type="spellEnd"/>
      <w:r w:rsidRPr="0050500F">
        <w:rPr>
          <w:sz w:val="18"/>
          <w:lang w:val="en-US"/>
        </w:rPr>
        <w:t xml:space="preserve"> is used to generate a 2D scan able QR.  It is limited to a byte maximum for the .txt attribute of 84 on Basic T models and 192 on the Enhanced K models. </w:t>
      </w:r>
    </w:p>
    <w:p w:rsidR="009C312B" w:rsidRPr="0050500F" w:rsidRDefault="00847A99">
      <w:pPr>
        <w:spacing w:before="21"/>
        <w:rPr>
          <w:lang w:val="en-US"/>
        </w:rPr>
      </w:pPr>
      <w:r w:rsidRPr="0050500F">
        <w:rPr>
          <w:sz w:val="18"/>
          <w:lang w:val="en-US"/>
        </w:rPr>
        <w:t xml:space="preserve">To add any of the above components to the currently design page, simply click on the component and it will be added with its .id set to the number of components on the page.  All components within a page are listed in .id ascending order in the Component Drop down in the Attributes Pane. Then continue with placement and adjustment </w:t>
      </w:r>
      <w:proofErr w:type="gramStart"/>
      <w:r w:rsidRPr="0050500F">
        <w:rPr>
          <w:sz w:val="18"/>
          <w:lang w:val="en-US"/>
        </w:rPr>
        <w:t>of .attributes</w:t>
      </w:r>
      <w:proofErr w:type="gramEnd"/>
      <w:r w:rsidRPr="0050500F">
        <w:rPr>
          <w:sz w:val="18"/>
          <w:lang w:val="en-US"/>
        </w:rPr>
        <w:t xml:space="preserve"> as desired. </w:t>
      </w:r>
    </w:p>
    <w:p w:rsidR="009C312B" w:rsidRPr="0050500F" w:rsidRDefault="00847A99">
      <w:pPr>
        <w:spacing w:before="21"/>
        <w:rPr>
          <w:lang w:val="en-US"/>
        </w:rPr>
      </w:pPr>
      <w:r w:rsidRPr="0050500F">
        <w:rPr>
          <w:b/>
          <w:sz w:val="18"/>
          <w:lang w:val="en-US"/>
        </w:rPr>
        <w:t>7. Design Canvas Visual Components</w:t>
      </w:r>
      <w:r w:rsidRPr="0050500F">
        <w:rPr>
          <w:sz w:val="18"/>
          <w:lang w:val="en-US"/>
        </w:rPr>
        <w:t xml:space="preserve"> This is the main design space for the visual/touch components for the current Page.  The Page’s page component is always .id 0 and always the most back layer.  The mouse coordinates are displayed on the Status Bar aiding in precision placement.  Selected components can be moved in one pixel offsets using the keyboard arrow keys.  For best precision, use the component’s .x </w:t>
      </w:r>
      <w:proofErr w:type="gramStart"/>
      <w:r w:rsidRPr="0050500F">
        <w:rPr>
          <w:sz w:val="18"/>
          <w:lang w:val="en-US"/>
        </w:rPr>
        <w:t>and .y</w:t>
      </w:r>
      <w:proofErr w:type="gramEnd"/>
      <w:r w:rsidRPr="0050500F">
        <w:rPr>
          <w:sz w:val="18"/>
          <w:lang w:val="en-US"/>
        </w:rPr>
        <w:t xml:space="preserve"> attributes.  Components selected with the left mouse click can be moved by dragging.  As such using the right mouse click to select a component will not accidently move the component.  Resizing a component via edge dragging can only be achieved on the bottom and right edges.  There is a limit of 250 components (visual and </w:t>
      </w:r>
      <w:proofErr w:type="spellStart"/>
      <w:r w:rsidRPr="0050500F">
        <w:rPr>
          <w:sz w:val="18"/>
          <w:lang w:val="en-US"/>
        </w:rPr>
        <w:t>non visual</w:t>
      </w:r>
      <w:proofErr w:type="spellEnd"/>
      <w:r w:rsidRPr="0050500F">
        <w:rPr>
          <w:sz w:val="18"/>
          <w:lang w:val="en-US"/>
        </w:rPr>
        <w:t xml:space="preserve">) allowed per page. </w:t>
      </w:r>
    </w:p>
    <w:p w:rsidR="009C312B" w:rsidRPr="0050500F" w:rsidRDefault="00847A99">
      <w:pPr>
        <w:spacing w:before="21"/>
        <w:rPr>
          <w:lang w:val="en-US"/>
        </w:rPr>
      </w:pPr>
      <w:r w:rsidRPr="0050500F">
        <w:rPr>
          <w:b/>
          <w:sz w:val="18"/>
          <w:lang w:val="en-US"/>
        </w:rPr>
        <w:t>8. Design Non Visual Components</w:t>
      </w:r>
      <w:r w:rsidRPr="0050500F">
        <w:rPr>
          <w:sz w:val="18"/>
          <w:lang w:val="en-US"/>
        </w:rPr>
        <w:t xml:space="preserve"> </w:t>
      </w:r>
      <w:proofErr w:type="gramStart"/>
      <w:r w:rsidRPr="0050500F">
        <w:rPr>
          <w:sz w:val="18"/>
          <w:lang w:val="en-US"/>
        </w:rPr>
        <w:t>A</w:t>
      </w:r>
      <w:proofErr w:type="gramEnd"/>
      <w:r w:rsidRPr="0050500F">
        <w:rPr>
          <w:sz w:val="18"/>
          <w:lang w:val="en-US"/>
        </w:rPr>
        <w:t xml:space="preserve"> Page’s non visual components (Variables and Timers) will be listed in this area.  This area is not displayed if there are no Variable or Timer components used in the page.  There is a limit of 250 components (visual and </w:t>
      </w:r>
      <w:proofErr w:type="spellStart"/>
      <w:r w:rsidRPr="0050500F">
        <w:rPr>
          <w:sz w:val="18"/>
          <w:lang w:val="en-US"/>
        </w:rPr>
        <w:t>non visual</w:t>
      </w:r>
      <w:proofErr w:type="spellEnd"/>
      <w:r w:rsidRPr="0050500F">
        <w:rPr>
          <w:sz w:val="18"/>
          <w:lang w:val="en-US"/>
        </w:rPr>
        <w:t xml:space="preserve">) allowed per page. </w:t>
      </w:r>
    </w:p>
    <w:p w:rsidR="009C312B" w:rsidRDefault="00847A99">
      <w:pPr>
        <w:spacing w:before="21"/>
      </w:pPr>
      <w:r>
        <w:rPr>
          <w:b/>
          <w:sz w:val="18"/>
        </w:rPr>
        <w:t xml:space="preserve">9. </w:t>
      </w:r>
      <w:proofErr w:type="spellStart"/>
      <w:r>
        <w:rPr>
          <w:b/>
          <w:sz w:val="18"/>
        </w:rPr>
        <w:t>Attributes</w:t>
      </w:r>
      <w:proofErr w:type="spellEnd"/>
      <w:r>
        <w:rPr>
          <w:b/>
          <w:sz w:val="18"/>
        </w:rPr>
        <w:t xml:space="preserve"> </w:t>
      </w:r>
      <w:proofErr w:type="spellStart"/>
      <w:r>
        <w:rPr>
          <w:b/>
          <w:sz w:val="18"/>
        </w:rPr>
        <w:t>Pane</w:t>
      </w:r>
      <w:proofErr w:type="spellEnd"/>
      <w:r>
        <w:rPr>
          <w:sz w:val="18"/>
        </w:rPr>
        <w:t xml:space="preserve"> </w:t>
      </w:r>
    </w:p>
    <w:p w:rsidR="009C312B" w:rsidRDefault="00847A99">
      <w:r>
        <w:rPr>
          <w:sz w:val="18"/>
        </w:rPr>
        <w:lastRenderedPageBreak/>
        <w:t xml:space="preserve">    </w:t>
      </w:r>
      <w:r>
        <w:rPr>
          <w:noProof/>
        </w:rPr>
        <w:drawing>
          <wp:inline distT="0" distB="0" distL="0" distR="0">
            <wp:extent cx="3467100" cy="6362700"/>
            <wp:effectExtent l="0" t="0" r="0" b="0"/>
            <wp:docPr id="20" name="Drawing 19" descr="5b5cc908-4b9f-4793-b2d3-05d9b9d1687e.jpg"/>
            <wp:cNvGraphicFramePr/>
            <a:graphic xmlns:a="http://schemas.openxmlformats.org/drawingml/2006/main">
              <a:graphicData uri="http://schemas.openxmlformats.org/drawingml/2006/picture">
                <pic:pic xmlns:pic="http://schemas.openxmlformats.org/drawingml/2006/picture">
                  <pic:nvPicPr>
                    <pic:cNvPr id="0" name="Picture 19" descr="5b5cc908-4b9f-4793-b2d3-05d9b9d1687e.jpg"/>
                    <pic:cNvPicPr>
                      <a:picLocks noChangeAspect="1"/>
                    </pic:cNvPicPr>
                  </pic:nvPicPr>
                  <pic:blipFill>
                    <a:blip r:embed="rId29"/>
                    <a:stretch>
                      <a:fillRect/>
                    </a:stretch>
                  </pic:blipFill>
                  <pic:spPr>
                    <a:xfrm>
                      <a:off x="0" y="0"/>
                      <a:ext cx="3467100" cy="6362700"/>
                    </a:xfrm>
                    <a:prstGeom prst="rect">
                      <a:avLst/>
                    </a:prstGeom>
                  </pic:spPr>
                </pic:pic>
              </a:graphicData>
            </a:graphic>
          </wp:inline>
        </w:drawing>
      </w:r>
      <w:r>
        <w:rPr>
          <w:sz w:val="18"/>
        </w:rPr>
        <w:t xml:space="preserve">   </w:t>
      </w:r>
    </w:p>
    <w:p w:rsidR="009C312B" w:rsidRDefault="009C312B"/>
    <w:p w:rsidR="009C312B" w:rsidRPr="0050500F" w:rsidRDefault="00847A99">
      <w:pPr>
        <w:spacing w:before="60"/>
        <w:rPr>
          <w:lang w:val="en-US"/>
        </w:rPr>
      </w:pPr>
      <w:r w:rsidRPr="0050500F">
        <w:rPr>
          <w:sz w:val="18"/>
          <w:lang w:val="en-US"/>
        </w:rPr>
        <w:t xml:space="preserve">The Attribute Pane contains the list of components included within the current design page in the Component drop down.  Clicking on a component, or selecting it from the drop down will display the component’s available attributes.  The left side contains the attribute </w:t>
      </w:r>
      <w:proofErr w:type="gramStart"/>
      <w:r w:rsidRPr="0050500F">
        <w:rPr>
          <w:sz w:val="18"/>
          <w:lang w:val="en-US"/>
        </w:rPr>
        <w:t>name,</w:t>
      </w:r>
      <w:proofErr w:type="gramEnd"/>
      <w:r w:rsidRPr="0050500F">
        <w:rPr>
          <w:sz w:val="18"/>
          <w:lang w:val="en-US"/>
        </w:rPr>
        <w:t xml:space="preserve"> the right side contains the attributes current value.  Clicking on an attribute will display the attributes meaning and valid range/options at the bottom of the Attribute Pane. Double clicking a </w:t>
      </w:r>
      <w:proofErr w:type="spellStart"/>
      <w:r w:rsidRPr="0050500F">
        <w:rPr>
          <w:sz w:val="18"/>
          <w:lang w:val="en-US"/>
        </w:rPr>
        <w:t>eld</w:t>
      </w:r>
      <w:proofErr w:type="spellEnd"/>
      <w:r w:rsidRPr="0050500F">
        <w:rPr>
          <w:sz w:val="18"/>
          <w:lang w:val="en-US"/>
        </w:rPr>
        <w:t xml:space="preserve"> with bring up resource editor for the attribute if attribute has such (</w:t>
      </w:r>
      <w:proofErr w:type="spellStart"/>
      <w:r w:rsidRPr="0050500F">
        <w:rPr>
          <w:sz w:val="18"/>
          <w:lang w:val="en-US"/>
        </w:rPr>
        <w:t>ie</w:t>
      </w:r>
      <w:proofErr w:type="spellEnd"/>
      <w:proofErr w:type="gramStart"/>
      <w:r w:rsidRPr="0050500F">
        <w:rPr>
          <w:sz w:val="18"/>
          <w:lang w:val="en-US"/>
        </w:rPr>
        <w:t>: .</w:t>
      </w:r>
      <w:proofErr w:type="spellStart"/>
      <w:r w:rsidRPr="0050500F">
        <w:rPr>
          <w:sz w:val="18"/>
          <w:lang w:val="en-US"/>
        </w:rPr>
        <w:t>pco</w:t>
      </w:r>
      <w:proofErr w:type="spellEnd"/>
      <w:proofErr w:type="gramEnd"/>
      <w:r w:rsidRPr="0050500F">
        <w:rPr>
          <w:sz w:val="18"/>
          <w:lang w:val="en-US"/>
        </w:rPr>
        <w:t xml:space="preserve"> opens color picker, .pic opens picture chooser). </w:t>
      </w:r>
    </w:p>
    <w:p w:rsidR="009C312B" w:rsidRPr="0050500F" w:rsidRDefault="00847A99">
      <w:pPr>
        <w:spacing w:before="21"/>
        <w:rPr>
          <w:lang w:val="en-US"/>
        </w:rPr>
      </w:pPr>
      <w:r w:rsidRPr="0050500F">
        <w:rPr>
          <w:sz w:val="18"/>
          <w:lang w:val="en-US"/>
        </w:rPr>
        <w:t xml:space="preserve">Any attribute in black is read only at runtime (with the exception </w:t>
      </w:r>
      <w:proofErr w:type="gramStart"/>
      <w:r w:rsidRPr="0050500F">
        <w:rPr>
          <w:sz w:val="18"/>
          <w:lang w:val="en-US"/>
        </w:rPr>
        <w:t>of .</w:t>
      </w:r>
      <w:proofErr w:type="spellStart"/>
      <w:r w:rsidRPr="0050500F">
        <w:rPr>
          <w:sz w:val="18"/>
          <w:lang w:val="en-US"/>
        </w:rPr>
        <w:t>objname</w:t>
      </w:r>
      <w:proofErr w:type="spellEnd"/>
      <w:proofErr w:type="gramEnd"/>
      <w:r w:rsidRPr="0050500F">
        <w:rPr>
          <w:sz w:val="18"/>
          <w:lang w:val="en-US"/>
        </w:rPr>
        <w:t xml:space="preserve"> and .</w:t>
      </w:r>
      <w:proofErr w:type="spellStart"/>
      <w:r w:rsidRPr="0050500F">
        <w:rPr>
          <w:sz w:val="18"/>
          <w:lang w:val="en-US"/>
        </w:rPr>
        <w:t>vscope</w:t>
      </w:r>
      <w:proofErr w:type="spellEnd"/>
      <w:r w:rsidRPr="0050500F">
        <w:rPr>
          <w:sz w:val="18"/>
          <w:lang w:val="en-US"/>
        </w:rPr>
        <w:t>)  The .</w:t>
      </w:r>
      <w:proofErr w:type="spellStart"/>
      <w:r w:rsidRPr="0050500F">
        <w:rPr>
          <w:sz w:val="18"/>
          <w:lang w:val="en-US"/>
        </w:rPr>
        <w:t>objname</w:t>
      </w:r>
      <w:proofErr w:type="spellEnd"/>
      <w:r w:rsidRPr="0050500F">
        <w:rPr>
          <w:sz w:val="18"/>
          <w:lang w:val="en-US"/>
        </w:rPr>
        <w:t xml:space="preserve"> is inaccessible, and the .</w:t>
      </w:r>
      <w:proofErr w:type="spellStart"/>
      <w:r w:rsidRPr="0050500F">
        <w:rPr>
          <w:sz w:val="18"/>
          <w:lang w:val="en-US"/>
        </w:rPr>
        <w:t>vscope</w:t>
      </w:r>
      <w:proofErr w:type="spellEnd"/>
      <w:r w:rsidRPr="0050500F">
        <w:rPr>
          <w:sz w:val="18"/>
          <w:lang w:val="en-US"/>
        </w:rPr>
        <w:t xml:space="preserve"> does not report correctly.  Any attribute in green can be both read and changed by user code at runtime. Empty unassigned attributes values or invalid attribute values will need to be resolved before a successful compile can be achieved. Page name </w:t>
      </w:r>
      <w:proofErr w:type="spellStart"/>
      <w:r w:rsidRPr="0050500F">
        <w:rPr>
          <w:sz w:val="18"/>
          <w:lang w:val="en-US"/>
        </w:rPr>
        <w:t>prexing</w:t>
      </w:r>
      <w:proofErr w:type="spellEnd"/>
      <w:r w:rsidRPr="0050500F">
        <w:rPr>
          <w:sz w:val="18"/>
          <w:lang w:val="en-US"/>
        </w:rPr>
        <w:t xml:space="preserve"> is suggested to access a global component’s attributes on another page. – example: page0.va0.val Page name </w:t>
      </w:r>
      <w:proofErr w:type="spellStart"/>
      <w:r w:rsidRPr="0050500F">
        <w:rPr>
          <w:sz w:val="18"/>
          <w:lang w:val="en-US"/>
        </w:rPr>
        <w:t>prexing</w:t>
      </w:r>
      <w:proofErr w:type="spellEnd"/>
      <w:r w:rsidRPr="0050500F">
        <w:rPr>
          <w:sz w:val="18"/>
          <w:lang w:val="en-US"/>
        </w:rPr>
        <w:t xml:space="preserve"> is not required to access a local component’s attribute on the current page – example: va0.val </w:t>
      </w:r>
    </w:p>
    <w:p w:rsidR="009C312B" w:rsidRPr="0050500F" w:rsidRDefault="00847A99">
      <w:pPr>
        <w:spacing w:before="21"/>
        <w:rPr>
          <w:lang w:val="en-US"/>
        </w:rPr>
      </w:pPr>
      <w:r w:rsidRPr="0050500F">
        <w:rPr>
          <w:sz w:val="18"/>
          <w:lang w:val="en-US"/>
        </w:rPr>
        <w:t xml:space="preserve">Attributes that have ranges are evaluated in full during </w:t>
      </w:r>
      <w:proofErr w:type="spellStart"/>
      <w:r w:rsidRPr="0050500F">
        <w:rPr>
          <w:sz w:val="18"/>
          <w:lang w:val="en-US"/>
        </w:rPr>
        <w:t>Nextion’s</w:t>
      </w:r>
      <w:proofErr w:type="spellEnd"/>
      <w:r w:rsidRPr="0050500F">
        <w:rPr>
          <w:sz w:val="18"/>
          <w:lang w:val="en-US"/>
        </w:rPr>
        <w:t xml:space="preserve"> parsing of a complex expression and as such care is required.  </w:t>
      </w:r>
      <w:proofErr w:type="spellStart"/>
      <w:r w:rsidRPr="0050500F">
        <w:rPr>
          <w:sz w:val="18"/>
          <w:lang w:val="en-US"/>
        </w:rPr>
        <w:t>Nextion</w:t>
      </w:r>
      <w:proofErr w:type="spellEnd"/>
      <w:r w:rsidRPr="0050500F">
        <w:rPr>
          <w:sz w:val="18"/>
          <w:lang w:val="en-US"/>
        </w:rPr>
        <w:t xml:space="preserve"> is stated as simplex expression, although these rules are often bent.  Use care. – example: gauge z0 with </w:t>
      </w:r>
      <w:proofErr w:type="gramStart"/>
      <w:r w:rsidRPr="0050500F">
        <w:rPr>
          <w:sz w:val="18"/>
          <w:lang w:val="en-US"/>
        </w:rPr>
        <w:t>a .</w:t>
      </w:r>
      <w:proofErr w:type="spellStart"/>
      <w:r w:rsidRPr="0050500F">
        <w:rPr>
          <w:sz w:val="18"/>
          <w:lang w:val="en-US"/>
        </w:rPr>
        <w:t>val</w:t>
      </w:r>
      <w:proofErr w:type="spellEnd"/>
      <w:proofErr w:type="gramEnd"/>
      <w:r w:rsidRPr="0050500F">
        <w:rPr>
          <w:sz w:val="18"/>
          <w:lang w:val="en-US"/>
        </w:rPr>
        <w:t xml:space="preserve"> range of 0 to 360. z0.val=va0.val+step.val%360 Should va0.val+step.val exceed 360 the assignment fails before arriving at modulo 360. – this is the nature of simplex expressions (think assembly language), and bending the rules has side effects. </w:t>
      </w:r>
    </w:p>
    <w:p w:rsidR="009C312B" w:rsidRPr="0050500F" w:rsidRDefault="00847A99">
      <w:pPr>
        <w:spacing w:before="21"/>
        <w:rPr>
          <w:lang w:val="en-US"/>
        </w:rPr>
      </w:pPr>
      <w:r w:rsidRPr="0050500F">
        <w:rPr>
          <w:sz w:val="18"/>
          <w:lang w:val="en-US"/>
        </w:rPr>
        <w:lastRenderedPageBreak/>
        <w:t xml:space="preserve">The various combinations of attribute choices </w:t>
      </w:r>
      <w:proofErr w:type="gramStart"/>
      <w:r w:rsidRPr="0050500F">
        <w:rPr>
          <w:sz w:val="18"/>
          <w:lang w:val="en-US"/>
        </w:rPr>
        <w:t>provides</w:t>
      </w:r>
      <w:proofErr w:type="gramEnd"/>
      <w:r w:rsidRPr="0050500F">
        <w:rPr>
          <w:sz w:val="18"/>
          <w:lang w:val="en-US"/>
        </w:rPr>
        <w:t xml:space="preserve"> a wide range of expected </w:t>
      </w:r>
      <w:proofErr w:type="spellStart"/>
      <w:r w:rsidRPr="0050500F">
        <w:rPr>
          <w:sz w:val="18"/>
          <w:lang w:val="en-US"/>
        </w:rPr>
        <w:t>behaviours</w:t>
      </w:r>
      <w:proofErr w:type="spellEnd"/>
      <w:r w:rsidRPr="0050500F">
        <w:rPr>
          <w:sz w:val="18"/>
          <w:lang w:val="en-US"/>
        </w:rPr>
        <w:t xml:space="preserve"> with too many combinations to cover in any manual(s).  This combined with the </w:t>
      </w:r>
      <w:proofErr w:type="spellStart"/>
      <w:r w:rsidRPr="0050500F">
        <w:rPr>
          <w:sz w:val="18"/>
          <w:lang w:val="en-US"/>
        </w:rPr>
        <w:t>Nextion</w:t>
      </w:r>
      <w:proofErr w:type="spellEnd"/>
      <w:r w:rsidRPr="0050500F">
        <w:rPr>
          <w:sz w:val="18"/>
          <w:lang w:val="en-US"/>
        </w:rPr>
        <w:t xml:space="preserve"> Instruction Set creates the opportunity for very powerful HMIs. </w:t>
      </w:r>
    </w:p>
    <w:p w:rsidR="009C312B" w:rsidRPr="0050500F" w:rsidRDefault="00847A99">
      <w:pPr>
        <w:spacing w:before="21"/>
        <w:rPr>
          <w:lang w:val="en-US"/>
        </w:rPr>
      </w:pPr>
      <w:r w:rsidRPr="0050500F">
        <w:rPr>
          <w:sz w:val="18"/>
          <w:lang w:val="en-US"/>
        </w:rPr>
        <w:t xml:space="preserve">There is a hard limit for a combined tally of attributes and user code of 65534. </w:t>
      </w:r>
    </w:p>
    <w:p w:rsidR="009C312B" w:rsidRPr="00D70F31" w:rsidRDefault="00847A99">
      <w:pPr>
        <w:spacing w:before="21"/>
      </w:pPr>
      <w:r w:rsidRPr="00D70F31">
        <w:rPr>
          <w:b/>
          <w:sz w:val="18"/>
        </w:rPr>
        <w:t xml:space="preserve">10. </w:t>
      </w:r>
      <w:r w:rsidRPr="00A0461F">
        <w:rPr>
          <w:b/>
          <w:sz w:val="18"/>
          <w:lang w:val="en-US"/>
        </w:rPr>
        <w:t>User</w:t>
      </w:r>
      <w:r w:rsidRPr="00D70F31">
        <w:rPr>
          <w:b/>
          <w:sz w:val="18"/>
        </w:rPr>
        <w:t xml:space="preserve"> </w:t>
      </w:r>
      <w:r w:rsidRPr="00A0461F">
        <w:rPr>
          <w:b/>
          <w:sz w:val="18"/>
          <w:lang w:val="en-US"/>
        </w:rPr>
        <w:t>Event</w:t>
      </w:r>
      <w:r w:rsidRPr="00D70F31">
        <w:rPr>
          <w:b/>
          <w:sz w:val="18"/>
        </w:rPr>
        <w:t xml:space="preserve"> </w:t>
      </w:r>
      <w:r w:rsidRPr="00A0461F">
        <w:rPr>
          <w:b/>
          <w:sz w:val="18"/>
          <w:lang w:val="en-US"/>
        </w:rPr>
        <w:t>Code</w:t>
      </w:r>
      <w:r w:rsidRPr="00D70F31">
        <w:rPr>
          <w:sz w:val="18"/>
        </w:rPr>
        <w:t xml:space="preserve"> </w:t>
      </w:r>
      <w:r w:rsidR="00D70F31" w:rsidRPr="00D70F31">
        <w:rPr>
          <w:sz w:val="18"/>
        </w:rPr>
        <w:t xml:space="preserve"> </w:t>
      </w:r>
      <w:r w:rsidR="00D70F31">
        <w:rPr>
          <w:sz w:val="18"/>
        </w:rPr>
        <w:t xml:space="preserve">  </w:t>
      </w:r>
      <w:r w:rsidR="00D70F31" w:rsidRPr="00D70F31">
        <w:rPr>
          <w:sz w:val="18"/>
        </w:rPr>
        <w:t>Код События Пользователя</w:t>
      </w:r>
    </w:p>
    <w:p w:rsidR="009C312B" w:rsidRPr="00A0461F" w:rsidRDefault="00847A99">
      <w:pPr>
        <w:rPr>
          <w:lang w:val="en-US"/>
        </w:rPr>
      </w:pPr>
      <w:r w:rsidRPr="00D70F31">
        <w:rPr>
          <w:sz w:val="18"/>
        </w:rPr>
        <w:t xml:space="preserve">    </w:t>
      </w:r>
      <w:r>
        <w:rPr>
          <w:noProof/>
        </w:rPr>
        <w:drawing>
          <wp:inline distT="0" distB="0" distL="0" distR="0">
            <wp:extent cx="4762500" cy="5172075"/>
            <wp:effectExtent l="0" t="0" r="0" b="0"/>
            <wp:docPr id="21" name="Drawing 20" descr="2a17bf4d-076e-4063-b023-9ff816915630.jpg"/>
            <wp:cNvGraphicFramePr/>
            <a:graphic xmlns:a="http://schemas.openxmlformats.org/drawingml/2006/main">
              <a:graphicData uri="http://schemas.openxmlformats.org/drawingml/2006/picture">
                <pic:pic xmlns:pic="http://schemas.openxmlformats.org/drawingml/2006/picture">
                  <pic:nvPicPr>
                    <pic:cNvPr id="0" name="Picture 20" descr="2a17bf4d-076e-4063-b023-9ff816915630.jpg"/>
                    <pic:cNvPicPr>
                      <a:picLocks noChangeAspect="1"/>
                    </pic:cNvPicPr>
                  </pic:nvPicPr>
                  <pic:blipFill>
                    <a:blip r:embed="rId30"/>
                    <a:stretch>
                      <a:fillRect/>
                    </a:stretch>
                  </pic:blipFill>
                  <pic:spPr>
                    <a:xfrm>
                      <a:off x="0" y="0"/>
                      <a:ext cx="4762500" cy="5172075"/>
                    </a:xfrm>
                    <a:prstGeom prst="rect">
                      <a:avLst/>
                    </a:prstGeom>
                  </pic:spPr>
                </pic:pic>
              </a:graphicData>
            </a:graphic>
          </wp:inline>
        </w:drawing>
      </w:r>
      <w:r w:rsidRPr="00A0461F">
        <w:rPr>
          <w:sz w:val="18"/>
          <w:lang w:val="en-US"/>
        </w:rPr>
        <w:t xml:space="preserve">   </w:t>
      </w:r>
    </w:p>
    <w:p w:rsidR="009C312B" w:rsidRPr="00A0461F" w:rsidRDefault="009C312B">
      <w:pPr>
        <w:rPr>
          <w:lang w:val="en-US"/>
        </w:rPr>
      </w:pPr>
    </w:p>
    <w:p w:rsidR="009C312B" w:rsidRPr="00D70F31" w:rsidRDefault="00D70F31">
      <w:pPr>
        <w:spacing w:before="35"/>
      </w:pPr>
      <w:r>
        <w:rPr>
          <w:rFonts w:ascii="Arial" w:hAnsi="Arial" w:cs="Arial"/>
          <w:color w:val="707070"/>
          <w:sz w:val="23"/>
          <w:szCs w:val="23"/>
          <w:shd w:val="clear" w:color="auto" w:fill="FFFFFF"/>
        </w:rPr>
        <w:t xml:space="preserve">Код события пользователя может содержать любую допустимую инструкцию </w:t>
      </w:r>
      <w:proofErr w:type="spellStart"/>
      <w:r>
        <w:rPr>
          <w:rFonts w:ascii="Arial" w:hAnsi="Arial" w:cs="Arial"/>
          <w:color w:val="707070"/>
          <w:sz w:val="23"/>
          <w:szCs w:val="23"/>
          <w:shd w:val="clear" w:color="auto" w:fill="FFFFFF"/>
        </w:rPr>
        <w:t>Nextion</w:t>
      </w:r>
      <w:proofErr w:type="spellEnd"/>
      <w:r>
        <w:rPr>
          <w:rFonts w:ascii="Arial" w:hAnsi="Arial" w:cs="Arial"/>
          <w:color w:val="707070"/>
          <w:sz w:val="23"/>
          <w:szCs w:val="23"/>
          <w:shd w:val="clear" w:color="auto" w:fill="FFFFFF"/>
        </w:rPr>
        <w:t>. Этот раздел не будет учить программированию, но быстро даст обзор различных типов событий, где доступна вставка пользовательского кода. Код события всегда является локальным для страницы и никогда не глобальным.</w:t>
      </w:r>
    </w:p>
    <w:p w:rsidR="00D70F31" w:rsidRDefault="00847A99">
      <w:pPr>
        <w:spacing w:before="21"/>
        <w:rPr>
          <w:sz w:val="18"/>
          <w:lang w:val="en-US"/>
        </w:rPr>
      </w:pPr>
      <w:r w:rsidRPr="0050500F">
        <w:rPr>
          <w:sz w:val="18"/>
          <w:lang w:val="en-US"/>
        </w:rPr>
        <w:t xml:space="preserve">Almost every component has the </w:t>
      </w:r>
      <w:r w:rsidRPr="0050500F">
        <w:rPr>
          <w:b/>
          <w:i/>
          <w:sz w:val="18"/>
          <w:lang w:val="en-US"/>
        </w:rPr>
        <w:t>Touch Press</w:t>
      </w:r>
      <w:r w:rsidR="00D70F31" w:rsidRPr="00D70F31">
        <w:rPr>
          <w:b/>
          <w:i/>
          <w:sz w:val="18"/>
          <w:lang w:val="en-US"/>
        </w:rPr>
        <w:t xml:space="preserve"> </w:t>
      </w:r>
      <w:r w:rsidRPr="0050500F">
        <w:rPr>
          <w:sz w:val="18"/>
          <w:lang w:val="en-US"/>
        </w:rPr>
        <w:t xml:space="preserve">and </w:t>
      </w:r>
      <w:r w:rsidRPr="0050500F">
        <w:rPr>
          <w:b/>
          <w:i/>
          <w:sz w:val="18"/>
          <w:lang w:val="en-US"/>
        </w:rPr>
        <w:t>Touch Release</w:t>
      </w:r>
      <w:r w:rsidR="00D70F31" w:rsidRPr="00D70F31">
        <w:rPr>
          <w:b/>
          <w:i/>
          <w:sz w:val="18"/>
          <w:lang w:val="en-US"/>
        </w:rPr>
        <w:t xml:space="preserve"> </w:t>
      </w:r>
      <w:r w:rsidRPr="0050500F">
        <w:rPr>
          <w:sz w:val="18"/>
          <w:lang w:val="en-US"/>
        </w:rPr>
        <w:t xml:space="preserve">events. </w:t>
      </w:r>
    </w:p>
    <w:p w:rsidR="00D70F31" w:rsidRDefault="00847A99">
      <w:pPr>
        <w:spacing w:before="21"/>
        <w:rPr>
          <w:rFonts w:ascii="Arial" w:hAnsi="Arial" w:cs="Arial"/>
          <w:color w:val="707070"/>
          <w:sz w:val="23"/>
          <w:szCs w:val="23"/>
          <w:shd w:val="clear" w:color="auto" w:fill="FFFFFF"/>
          <w:lang w:val="en-US"/>
        </w:rPr>
      </w:pPr>
      <w:r w:rsidRPr="00D70F31">
        <w:rPr>
          <w:sz w:val="18"/>
        </w:rPr>
        <w:t xml:space="preserve">– </w:t>
      </w:r>
      <w:r w:rsidRPr="0050500F">
        <w:rPr>
          <w:sz w:val="18"/>
          <w:lang w:val="en-US"/>
        </w:rPr>
        <w:t>The</w:t>
      </w:r>
      <w:r w:rsidRPr="00D70F31">
        <w:rPr>
          <w:sz w:val="18"/>
        </w:rPr>
        <w:t xml:space="preserve"> </w:t>
      </w:r>
      <w:r w:rsidRPr="0050500F">
        <w:rPr>
          <w:sz w:val="18"/>
          <w:lang w:val="en-US"/>
        </w:rPr>
        <w:t>Touch</w:t>
      </w:r>
      <w:r w:rsidRPr="00D70F31">
        <w:rPr>
          <w:sz w:val="18"/>
        </w:rPr>
        <w:t xml:space="preserve"> </w:t>
      </w:r>
      <w:r w:rsidRPr="0050500F">
        <w:rPr>
          <w:sz w:val="18"/>
          <w:lang w:val="en-US"/>
        </w:rPr>
        <w:t>Press</w:t>
      </w:r>
      <w:r w:rsidRPr="00D70F31">
        <w:rPr>
          <w:sz w:val="18"/>
        </w:rPr>
        <w:t xml:space="preserve"> </w:t>
      </w:r>
      <w:r w:rsidRPr="0050500F">
        <w:rPr>
          <w:sz w:val="18"/>
          <w:lang w:val="en-US"/>
        </w:rPr>
        <w:t>Event</w:t>
      </w:r>
      <w:r w:rsidRPr="00D70F31">
        <w:rPr>
          <w:sz w:val="18"/>
        </w:rPr>
        <w:t xml:space="preserve"> </w:t>
      </w:r>
      <w:r w:rsidR="00D70F31">
        <w:rPr>
          <w:rFonts w:ascii="Arial" w:hAnsi="Arial" w:cs="Arial"/>
          <w:color w:val="707070"/>
          <w:sz w:val="23"/>
          <w:szCs w:val="23"/>
          <w:shd w:val="clear" w:color="auto" w:fill="FFFFFF"/>
        </w:rPr>
        <w:t>включает</w:t>
      </w:r>
      <w:r w:rsidR="00D70F31" w:rsidRPr="00D70F31">
        <w:rPr>
          <w:rFonts w:ascii="Arial" w:hAnsi="Arial" w:cs="Arial"/>
          <w:color w:val="707070"/>
          <w:sz w:val="23"/>
          <w:szCs w:val="23"/>
          <w:shd w:val="clear" w:color="auto" w:fill="FFFFFF"/>
        </w:rPr>
        <w:t xml:space="preserve"> </w:t>
      </w:r>
      <w:r w:rsidR="00D70F31">
        <w:rPr>
          <w:rFonts w:ascii="Arial" w:hAnsi="Arial" w:cs="Arial"/>
          <w:color w:val="707070"/>
          <w:sz w:val="23"/>
          <w:szCs w:val="23"/>
          <w:shd w:val="clear" w:color="auto" w:fill="FFFFFF"/>
        </w:rPr>
        <w:t>в</w:t>
      </w:r>
      <w:r w:rsidR="00D70F31" w:rsidRPr="00D70F31">
        <w:rPr>
          <w:rFonts w:ascii="Arial" w:hAnsi="Arial" w:cs="Arial"/>
          <w:color w:val="707070"/>
          <w:sz w:val="23"/>
          <w:szCs w:val="23"/>
          <w:shd w:val="clear" w:color="auto" w:fill="FFFFFF"/>
        </w:rPr>
        <w:t xml:space="preserve"> </w:t>
      </w:r>
      <w:r w:rsidR="00D70F31">
        <w:rPr>
          <w:rFonts w:ascii="Arial" w:hAnsi="Arial" w:cs="Arial"/>
          <w:color w:val="707070"/>
          <w:sz w:val="23"/>
          <w:szCs w:val="23"/>
          <w:shd w:val="clear" w:color="auto" w:fill="FFFFFF"/>
        </w:rPr>
        <w:t>себя</w:t>
      </w:r>
      <w:r w:rsidR="00D70F31" w:rsidRPr="00D70F31">
        <w:rPr>
          <w:rFonts w:ascii="Arial" w:hAnsi="Arial" w:cs="Arial"/>
          <w:color w:val="707070"/>
          <w:sz w:val="23"/>
          <w:szCs w:val="23"/>
          <w:shd w:val="clear" w:color="auto" w:fill="FFFFFF"/>
        </w:rPr>
        <w:t xml:space="preserve"> </w:t>
      </w:r>
      <w:proofErr w:type="gramStart"/>
      <w:r w:rsidR="00D70F31">
        <w:rPr>
          <w:rFonts w:ascii="Arial" w:hAnsi="Arial" w:cs="Arial"/>
          <w:color w:val="707070"/>
          <w:sz w:val="23"/>
          <w:szCs w:val="23"/>
          <w:shd w:val="clear" w:color="auto" w:fill="FFFFFF"/>
        </w:rPr>
        <w:t>флажок</w:t>
      </w:r>
      <w:r w:rsidR="00D70F31" w:rsidRPr="00D70F31">
        <w:rPr>
          <w:rFonts w:ascii="Arial" w:hAnsi="Arial" w:cs="Arial"/>
          <w:color w:val="707070"/>
          <w:sz w:val="23"/>
          <w:szCs w:val="23"/>
          <w:shd w:val="clear" w:color="auto" w:fill="FFFFFF"/>
        </w:rPr>
        <w:t xml:space="preserve"> </w:t>
      </w:r>
      <w:r w:rsidRPr="00D70F31">
        <w:rPr>
          <w:sz w:val="18"/>
        </w:rPr>
        <w:t xml:space="preserve"> </w:t>
      </w:r>
      <w:r w:rsidRPr="0050500F">
        <w:rPr>
          <w:sz w:val="18"/>
          <w:lang w:val="en-US"/>
        </w:rPr>
        <w:t>Send</w:t>
      </w:r>
      <w:proofErr w:type="gramEnd"/>
      <w:r w:rsidRPr="00D70F31">
        <w:rPr>
          <w:sz w:val="18"/>
        </w:rPr>
        <w:t xml:space="preserve"> </w:t>
      </w:r>
      <w:r w:rsidRPr="0050500F">
        <w:rPr>
          <w:sz w:val="18"/>
          <w:lang w:val="en-US"/>
        </w:rPr>
        <w:t>Component</w:t>
      </w:r>
      <w:r w:rsidRPr="00D70F31">
        <w:rPr>
          <w:sz w:val="18"/>
        </w:rPr>
        <w:t xml:space="preserve"> </w:t>
      </w:r>
      <w:r w:rsidRPr="0050500F">
        <w:rPr>
          <w:sz w:val="18"/>
          <w:lang w:val="en-US"/>
        </w:rPr>
        <w:t>ID</w:t>
      </w:r>
      <w:r w:rsidRPr="00D70F31">
        <w:rPr>
          <w:sz w:val="18"/>
        </w:rPr>
        <w:t xml:space="preserve"> </w:t>
      </w:r>
      <w:r w:rsidR="00D70F31">
        <w:rPr>
          <w:rFonts w:ascii="Arial" w:hAnsi="Arial" w:cs="Arial"/>
          <w:color w:val="707070"/>
          <w:sz w:val="23"/>
          <w:szCs w:val="23"/>
          <w:shd w:val="clear" w:color="auto" w:fill="FFFFFF"/>
        </w:rPr>
        <w:t>который при проверке отправляет данные возврата 0x65 по последовательному при физическом нажатии. Код</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пользователя</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запускается</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при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физическом</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нажатии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или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с</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помощью</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команды</w:t>
      </w:r>
      <w:r w:rsidR="00D70F31" w:rsidRPr="00D70F31">
        <w:rPr>
          <w:rFonts w:ascii="Arial" w:hAnsi="Arial" w:cs="Arial"/>
          <w:color w:val="707070"/>
          <w:sz w:val="23"/>
          <w:szCs w:val="23"/>
          <w:shd w:val="clear" w:color="auto" w:fill="FFFFFF"/>
          <w:lang w:val="en-US"/>
        </w:rPr>
        <w:t xml:space="preserve"> click.</w:t>
      </w:r>
    </w:p>
    <w:p w:rsidR="00D70F31" w:rsidRDefault="00847A99">
      <w:pPr>
        <w:spacing w:before="21"/>
        <w:rPr>
          <w:rFonts w:ascii="Arial" w:hAnsi="Arial" w:cs="Arial"/>
          <w:color w:val="707070"/>
          <w:sz w:val="23"/>
          <w:szCs w:val="23"/>
          <w:shd w:val="clear" w:color="auto" w:fill="FFFFFF"/>
          <w:lang w:val="en-US"/>
        </w:rPr>
      </w:pPr>
      <w:r w:rsidRPr="00D70F31">
        <w:rPr>
          <w:sz w:val="18"/>
        </w:rPr>
        <w:t xml:space="preserve">. </w:t>
      </w:r>
      <w:r w:rsidR="00D70F31">
        <w:rPr>
          <w:rFonts w:ascii="Arial" w:hAnsi="Arial" w:cs="Arial"/>
          <w:color w:val="707070"/>
          <w:sz w:val="23"/>
          <w:szCs w:val="23"/>
          <w:shd w:val="clear" w:color="auto" w:fill="FFFFFF"/>
        </w:rPr>
        <w:t xml:space="preserve"> Событие </w:t>
      </w:r>
      <w:proofErr w:type="spellStart"/>
      <w:r w:rsidR="00D70F31">
        <w:rPr>
          <w:rFonts w:ascii="Arial" w:hAnsi="Arial" w:cs="Arial"/>
          <w:color w:val="707070"/>
          <w:sz w:val="23"/>
          <w:szCs w:val="23"/>
          <w:shd w:val="clear" w:color="auto" w:fill="FFFFFF"/>
        </w:rPr>
        <w:t>Touch</w:t>
      </w:r>
      <w:proofErr w:type="spellEnd"/>
      <w:r w:rsidR="00D70F31">
        <w:rPr>
          <w:rFonts w:ascii="Arial" w:hAnsi="Arial" w:cs="Arial"/>
          <w:color w:val="707070"/>
          <w:sz w:val="23"/>
          <w:szCs w:val="23"/>
          <w:shd w:val="clear" w:color="auto" w:fill="FFFFFF"/>
        </w:rPr>
        <w:t xml:space="preserve"> </w:t>
      </w:r>
      <w:proofErr w:type="spellStart"/>
      <w:r w:rsidR="00D70F31">
        <w:rPr>
          <w:rFonts w:ascii="Arial" w:hAnsi="Arial" w:cs="Arial"/>
          <w:color w:val="707070"/>
          <w:sz w:val="23"/>
          <w:szCs w:val="23"/>
          <w:shd w:val="clear" w:color="auto" w:fill="FFFFFF"/>
        </w:rPr>
        <w:t>Release</w:t>
      </w:r>
      <w:proofErr w:type="spellEnd"/>
      <w:r w:rsidR="00D70F31">
        <w:rPr>
          <w:rFonts w:ascii="Arial" w:hAnsi="Arial" w:cs="Arial"/>
          <w:color w:val="707070"/>
          <w:sz w:val="23"/>
          <w:szCs w:val="23"/>
          <w:shd w:val="clear" w:color="auto" w:fill="FFFFFF"/>
        </w:rPr>
        <w:t xml:space="preserve"> включает в себя флажок </w:t>
      </w:r>
      <w:proofErr w:type="spellStart"/>
      <w:r w:rsidR="00D70F31">
        <w:rPr>
          <w:rFonts w:ascii="Arial" w:hAnsi="Arial" w:cs="Arial"/>
          <w:color w:val="707070"/>
          <w:sz w:val="23"/>
          <w:szCs w:val="23"/>
          <w:shd w:val="clear" w:color="auto" w:fill="FFFFFF"/>
        </w:rPr>
        <w:t>Send</w:t>
      </w:r>
      <w:proofErr w:type="spellEnd"/>
      <w:r w:rsidR="00D70F31">
        <w:rPr>
          <w:rFonts w:ascii="Arial" w:hAnsi="Arial" w:cs="Arial"/>
          <w:color w:val="707070"/>
          <w:sz w:val="23"/>
          <w:szCs w:val="23"/>
          <w:shd w:val="clear" w:color="auto" w:fill="FFFFFF"/>
        </w:rPr>
        <w:t xml:space="preserve"> </w:t>
      </w:r>
      <w:proofErr w:type="spellStart"/>
      <w:r w:rsidR="00D70F31">
        <w:rPr>
          <w:rFonts w:ascii="Arial" w:hAnsi="Arial" w:cs="Arial"/>
          <w:color w:val="707070"/>
          <w:sz w:val="23"/>
          <w:szCs w:val="23"/>
          <w:shd w:val="clear" w:color="auto" w:fill="FFFFFF"/>
        </w:rPr>
        <w:t>Component</w:t>
      </w:r>
      <w:proofErr w:type="spellEnd"/>
      <w:r w:rsidR="00D70F31">
        <w:rPr>
          <w:rFonts w:ascii="Arial" w:hAnsi="Arial" w:cs="Arial"/>
          <w:color w:val="707070"/>
          <w:sz w:val="23"/>
          <w:szCs w:val="23"/>
          <w:shd w:val="clear" w:color="auto" w:fill="FFFFFF"/>
        </w:rPr>
        <w:t xml:space="preserve"> ID, который при проверке отправляет данные возврата 0x65 по последовательному на физическом выпуске. Код</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пользователя</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запускается</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при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физическом</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нажатии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или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с</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помощью</w:t>
      </w:r>
      <w:r w:rsidR="00D70F31" w:rsidRPr="00D70F31">
        <w:rPr>
          <w:rFonts w:ascii="Arial" w:hAnsi="Arial" w:cs="Arial"/>
          <w:color w:val="707070"/>
          <w:sz w:val="23"/>
          <w:szCs w:val="23"/>
          <w:shd w:val="clear" w:color="auto" w:fill="FFFFFF"/>
          <w:lang w:val="en-US"/>
        </w:rPr>
        <w:t xml:space="preserve"> </w:t>
      </w:r>
      <w:bookmarkStart w:id="4" w:name="_GoBack"/>
      <w:bookmarkEnd w:id="4"/>
      <w:r w:rsidR="00D70F31">
        <w:rPr>
          <w:rFonts w:ascii="Arial" w:hAnsi="Arial" w:cs="Arial"/>
          <w:color w:val="707070"/>
          <w:sz w:val="23"/>
          <w:szCs w:val="23"/>
          <w:shd w:val="clear" w:color="auto" w:fill="FFFFFF"/>
        </w:rPr>
        <w:t>команды</w:t>
      </w:r>
      <w:r w:rsidR="00D70F31" w:rsidRPr="00D70F31">
        <w:rPr>
          <w:rFonts w:ascii="Arial" w:hAnsi="Arial" w:cs="Arial"/>
          <w:color w:val="707070"/>
          <w:sz w:val="23"/>
          <w:szCs w:val="23"/>
          <w:shd w:val="clear" w:color="auto" w:fill="FFFFFF"/>
          <w:lang w:val="en-US"/>
        </w:rPr>
        <w:t xml:space="preserve"> click.</w:t>
      </w:r>
    </w:p>
    <w:p w:rsidR="00D70F31" w:rsidRDefault="00847A99">
      <w:pPr>
        <w:spacing w:before="21"/>
        <w:rPr>
          <w:rFonts w:ascii="Arial" w:hAnsi="Arial" w:cs="Arial"/>
          <w:color w:val="707070"/>
          <w:sz w:val="23"/>
          <w:szCs w:val="23"/>
          <w:shd w:val="clear" w:color="auto" w:fill="FFFFFF"/>
        </w:rPr>
      </w:pPr>
      <w:r w:rsidRPr="00D70F31">
        <w:rPr>
          <w:sz w:val="18"/>
        </w:rPr>
        <w:lastRenderedPageBreak/>
        <w:t xml:space="preserve"> – </w:t>
      </w:r>
      <w:r w:rsidRPr="0050500F">
        <w:rPr>
          <w:sz w:val="18"/>
          <w:lang w:val="en-US"/>
        </w:rPr>
        <w:t>The</w:t>
      </w:r>
      <w:r w:rsidRPr="00D70F31">
        <w:rPr>
          <w:sz w:val="18"/>
        </w:rPr>
        <w:t xml:space="preserve"> </w:t>
      </w:r>
      <w:r w:rsidRPr="0050500F">
        <w:rPr>
          <w:b/>
          <w:i/>
          <w:sz w:val="18"/>
          <w:lang w:val="en-US"/>
        </w:rPr>
        <w:t>Send</w:t>
      </w:r>
      <w:r w:rsidRPr="00D70F31">
        <w:rPr>
          <w:b/>
          <w:i/>
          <w:sz w:val="18"/>
        </w:rPr>
        <w:t xml:space="preserve"> </w:t>
      </w:r>
      <w:r w:rsidRPr="0050500F">
        <w:rPr>
          <w:b/>
          <w:i/>
          <w:sz w:val="18"/>
          <w:lang w:val="en-US"/>
        </w:rPr>
        <w:t>Component</w:t>
      </w:r>
      <w:r w:rsidRPr="00D70F31">
        <w:rPr>
          <w:b/>
          <w:i/>
          <w:sz w:val="18"/>
        </w:rPr>
        <w:t xml:space="preserve"> </w:t>
      </w:r>
      <w:r w:rsidRPr="0050500F">
        <w:rPr>
          <w:b/>
          <w:i/>
          <w:sz w:val="18"/>
          <w:lang w:val="en-US"/>
        </w:rPr>
        <w:t>ID</w:t>
      </w:r>
      <w:r w:rsidR="00D70F31" w:rsidRPr="00D70F31">
        <w:rPr>
          <w:b/>
          <w:i/>
          <w:sz w:val="18"/>
        </w:rPr>
        <w:t xml:space="preserve"> </w:t>
      </w:r>
      <w:r w:rsidR="00D70F31">
        <w:rPr>
          <w:rFonts w:ascii="Arial" w:hAnsi="Arial" w:cs="Arial"/>
          <w:color w:val="707070"/>
          <w:sz w:val="23"/>
          <w:szCs w:val="23"/>
          <w:shd w:val="clear" w:color="auto" w:fill="FFFFFF"/>
        </w:rPr>
        <w:t xml:space="preserve">Команда </w:t>
      </w:r>
      <w:proofErr w:type="spellStart"/>
      <w:r w:rsidR="00D70F31">
        <w:rPr>
          <w:rFonts w:ascii="Arial" w:hAnsi="Arial" w:cs="Arial"/>
          <w:color w:val="707070"/>
          <w:sz w:val="23"/>
          <w:szCs w:val="23"/>
          <w:shd w:val="clear" w:color="auto" w:fill="FFFFFF"/>
        </w:rPr>
        <w:t>click</w:t>
      </w:r>
      <w:proofErr w:type="spellEnd"/>
      <w:r w:rsidR="00D70F31">
        <w:rPr>
          <w:rFonts w:ascii="Arial" w:hAnsi="Arial" w:cs="Arial"/>
          <w:color w:val="707070"/>
          <w:sz w:val="23"/>
          <w:szCs w:val="23"/>
          <w:shd w:val="clear" w:color="auto" w:fill="FFFFFF"/>
        </w:rPr>
        <w:t xml:space="preserve"> не может инициировать возврат данных по последовательному действию 0x65</w:t>
      </w:r>
      <w:r w:rsidRPr="00D70F31">
        <w:rPr>
          <w:sz w:val="18"/>
        </w:rPr>
        <w:t>.</w:t>
      </w:r>
      <w:r w:rsidRPr="0050500F">
        <w:rPr>
          <w:sz w:val="18"/>
          <w:lang w:val="en-US"/>
        </w:rPr>
        <w:t> </w:t>
      </w:r>
      <w:r w:rsidRPr="00D70F31">
        <w:rPr>
          <w:sz w:val="18"/>
        </w:rPr>
        <w:t xml:space="preserve"> </w:t>
      </w:r>
      <w:r w:rsidR="00D70F31">
        <w:rPr>
          <w:rFonts w:ascii="Arial" w:hAnsi="Arial" w:cs="Arial"/>
          <w:color w:val="707070"/>
          <w:sz w:val="23"/>
          <w:szCs w:val="23"/>
          <w:shd w:val="clear" w:color="auto" w:fill="FFFFFF"/>
        </w:rPr>
        <w:t xml:space="preserve">Это зарезервировано для физического действия пользователя, полученного через сенсорный датчик. Команда </w:t>
      </w:r>
      <w:proofErr w:type="spellStart"/>
      <w:r w:rsidR="00D70F31">
        <w:rPr>
          <w:rFonts w:ascii="Arial" w:hAnsi="Arial" w:cs="Arial"/>
          <w:color w:val="707070"/>
          <w:sz w:val="23"/>
          <w:szCs w:val="23"/>
          <w:shd w:val="clear" w:color="auto" w:fill="FFFFFF"/>
        </w:rPr>
        <w:t>click</w:t>
      </w:r>
      <w:proofErr w:type="spellEnd"/>
      <w:r w:rsidR="00D70F31">
        <w:rPr>
          <w:rFonts w:ascii="Arial" w:hAnsi="Arial" w:cs="Arial"/>
          <w:color w:val="707070"/>
          <w:sz w:val="23"/>
          <w:szCs w:val="23"/>
          <w:shd w:val="clear" w:color="auto" w:fill="FFFFFF"/>
        </w:rPr>
        <w:t xml:space="preserve"> запускает только код события пользователя.</w:t>
      </w:r>
    </w:p>
    <w:p w:rsidR="00D70F31" w:rsidRDefault="00847A99">
      <w:pPr>
        <w:spacing w:before="21"/>
        <w:rPr>
          <w:rFonts w:ascii="Arial" w:hAnsi="Arial" w:cs="Arial"/>
          <w:color w:val="707070"/>
          <w:sz w:val="23"/>
          <w:szCs w:val="23"/>
          <w:shd w:val="clear" w:color="auto" w:fill="FFFFFF"/>
          <w:lang w:val="en-US"/>
        </w:rPr>
      </w:pPr>
      <w:r w:rsidRPr="0050500F">
        <w:rPr>
          <w:sz w:val="18"/>
          <w:lang w:val="en-US"/>
        </w:rPr>
        <w:t xml:space="preserve">– The </w:t>
      </w:r>
      <w:proofErr w:type="spellStart"/>
      <w:r w:rsidRPr="0050500F">
        <w:rPr>
          <w:sz w:val="18"/>
          <w:lang w:val="en-US"/>
        </w:rPr>
        <w:t>printh</w:t>
      </w:r>
      <w:proofErr w:type="spellEnd"/>
      <w:r w:rsidRPr="0050500F">
        <w:rPr>
          <w:sz w:val="18"/>
          <w:lang w:val="en-US"/>
        </w:rPr>
        <w:t xml:space="preserve"> </w:t>
      </w:r>
      <w:r w:rsidR="00D70F31">
        <w:rPr>
          <w:rFonts w:ascii="Arial" w:hAnsi="Arial" w:cs="Arial"/>
          <w:color w:val="707070"/>
          <w:sz w:val="23"/>
          <w:szCs w:val="23"/>
          <w:shd w:val="clear" w:color="auto" w:fill="FFFFFF"/>
        </w:rPr>
        <w:t>может</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имитировать</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возвращаемые</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данные</w:t>
      </w:r>
      <w:r w:rsidR="00D70F31" w:rsidRPr="00D70F31">
        <w:rPr>
          <w:rFonts w:ascii="Arial" w:hAnsi="Arial" w:cs="Arial"/>
          <w:color w:val="707070"/>
          <w:sz w:val="23"/>
          <w:szCs w:val="23"/>
          <w:shd w:val="clear" w:color="auto" w:fill="FFFFFF"/>
          <w:lang w:val="en-US"/>
        </w:rPr>
        <w:t xml:space="preserve"> 0x65 (</w:t>
      </w:r>
      <w:r w:rsidR="00D70F31">
        <w:rPr>
          <w:rFonts w:ascii="Arial" w:hAnsi="Arial" w:cs="Arial"/>
          <w:color w:val="707070"/>
          <w:sz w:val="23"/>
          <w:szCs w:val="23"/>
          <w:shd w:val="clear" w:color="auto" w:fill="FFFFFF"/>
        </w:rPr>
        <w:t>фактические</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или</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поддельные</w:t>
      </w:r>
      <w:r w:rsidR="00D70F31" w:rsidRPr="00D70F31">
        <w:rPr>
          <w:rFonts w:ascii="Arial" w:hAnsi="Arial" w:cs="Arial"/>
          <w:color w:val="707070"/>
          <w:sz w:val="23"/>
          <w:szCs w:val="23"/>
          <w:shd w:val="clear" w:color="auto" w:fill="FFFFFF"/>
          <w:lang w:val="en-US"/>
        </w:rPr>
        <w:t>)</w:t>
      </w:r>
    </w:p>
    <w:p w:rsidR="00D70F31" w:rsidRDefault="00847A99">
      <w:pPr>
        <w:spacing w:before="21"/>
        <w:rPr>
          <w:sz w:val="18"/>
          <w:lang w:val="en-US"/>
        </w:rPr>
      </w:pPr>
      <w:r w:rsidRPr="0050500F">
        <w:rPr>
          <w:sz w:val="18"/>
          <w:lang w:val="en-US"/>
        </w:rPr>
        <w:t xml:space="preserve">The page component contains both Touch Press and Touch Release </w:t>
      </w:r>
      <w:r w:rsidR="00D70F31">
        <w:rPr>
          <w:rFonts w:ascii="Arial" w:hAnsi="Arial" w:cs="Arial"/>
          <w:color w:val="707070"/>
          <w:sz w:val="23"/>
          <w:szCs w:val="23"/>
          <w:shd w:val="clear" w:color="auto" w:fill="FFFFFF"/>
        </w:rPr>
        <w:t>а</w:t>
      </w:r>
      <w:r w:rsidR="00D70F31" w:rsidRPr="00D70F31">
        <w:rPr>
          <w:rFonts w:ascii="Arial" w:hAnsi="Arial" w:cs="Arial"/>
          <w:color w:val="707070"/>
          <w:sz w:val="23"/>
          <w:szCs w:val="23"/>
          <w:shd w:val="clear" w:color="auto" w:fill="FFFFFF"/>
          <w:lang w:val="en-US"/>
        </w:rPr>
        <w:t xml:space="preserve"> </w:t>
      </w:r>
      <w:r w:rsidR="00D70F31">
        <w:rPr>
          <w:rFonts w:ascii="Arial" w:hAnsi="Arial" w:cs="Arial"/>
          <w:color w:val="707070"/>
          <w:sz w:val="23"/>
          <w:szCs w:val="23"/>
          <w:shd w:val="clear" w:color="auto" w:fill="FFFFFF"/>
        </w:rPr>
        <w:t>также</w:t>
      </w:r>
    </w:p>
    <w:p w:rsidR="00D70F31" w:rsidRDefault="00847A99">
      <w:pPr>
        <w:spacing w:before="21"/>
        <w:rPr>
          <w:sz w:val="18"/>
          <w:lang w:val="en-US"/>
        </w:rPr>
      </w:pPr>
      <w:r w:rsidRPr="0050500F">
        <w:rPr>
          <w:sz w:val="18"/>
          <w:lang w:val="en-US"/>
        </w:rPr>
        <w:t xml:space="preserve">– The </w:t>
      </w:r>
      <w:proofErr w:type="spellStart"/>
      <w:r w:rsidRPr="0050500F">
        <w:rPr>
          <w:b/>
          <w:i/>
          <w:sz w:val="18"/>
          <w:lang w:val="en-US"/>
        </w:rPr>
        <w:t>Preinitialize</w:t>
      </w:r>
      <w:proofErr w:type="spellEnd"/>
      <w:r w:rsidRPr="0050500F">
        <w:rPr>
          <w:b/>
          <w:i/>
          <w:sz w:val="18"/>
          <w:lang w:val="en-US"/>
        </w:rPr>
        <w:t xml:space="preserve"> </w:t>
      </w:r>
      <w:proofErr w:type="spellStart"/>
      <w:r w:rsidRPr="0050500F">
        <w:rPr>
          <w:b/>
          <w:i/>
          <w:sz w:val="18"/>
          <w:lang w:val="en-US"/>
        </w:rPr>
        <w:t>Event</w:t>
      </w:r>
      <w:r w:rsidRPr="0050500F">
        <w:rPr>
          <w:sz w:val="18"/>
          <w:lang w:val="en-US"/>
        </w:rPr>
        <w:t>user</w:t>
      </w:r>
      <w:proofErr w:type="spellEnd"/>
      <w:r w:rsidRPr="0050500F">
        <w:rPr>
          <w:sz w:val="18"/>
          <w:lang w:val="en-US"/>
        </w:rPr>
        <w:t xml:space="preserve"> code is run before the loading of the HMI designed page.</w:t>
      </w:r>
    </w:p>
    <w:p w:rsidR="00D70F31" w:rsidRDefault="00847A99">
      <w:pPr>
        <w:spacing w:before="21"/>
        <w:rPr>
          <w:sz w:val="18"/>
          <w:lang w:val="en-US"/>
        </w:rPr>
      </w:pPr>
      <w:r w:rsidRPr="0050500F">
        <w:rPr>
          <w:sz w:val="18"/>
          <w:lang w:val="en-US"/>
        </w:rPr>
        <w:t xml:space="preserve"> – The </w:t>
      </w:r>
      <w:proofErr w:type="spellStart"/>
      <w:r w:rsidRPr="0050500F">
        <w:rPr>
          <w:b/>
          <w:i/>
          <w:sz w:val="18"/>
          <w:lang w:val="en-US"/>
        </w:rPr>
        <w:t>Postinitalize</w:t>
      </w:r>
      <w:proofErr w:type="spellEnd"/>
      <w:r w:rsidRPr="0050500F">
        <w:rPr>
          <w:b/>
          <w:i/>
          <w:sz w:val="18"/>
          <w:lang w:val="en-US"/>
        </w:rPr>
        <w:t xml:space="preserve"> </w:t>
      </w:r>
      <w:proofErr w:type="spellStart"/>
      <w:r w:rsidRPr="0050500F">
        <w:rPr>
          <w:b/>
          <w:i/>
          <w:sz w:val="18"/>
          <w:lang w:val="en-US"/>
        </w:rPr>
        <w:t>Event</w:t>
      </w:r>
      <w:r w:rsidRPr="0050500F">
        <w:rPr>
          <w:sz w:val="18"/>
          <w:lang w:val="en-US"/>
        </w:rPr>
        <w:t>user</w:t>
      </w:r>
      <w:proofErr w:type="spellEnd"/>
      <w:r w:rsidRPr="0050500F">
        <w:rPr>
          <w:sz w:val="18"/>
          <w:lang w:val="en-US"/>
        </w:rPr>
        <w:t xml:space="preserve"> code is run after the loading of the HMI designed page. </w:t>
      </w:r>
    </w:p>
    <w:p w:rsidR="009C312B" w:rsidRPr="00D70F31" w:rsidRDefault="00847A99">
      <w:pPr>
        <w:spacing w:before="21"/>
      </w:pPr>
      <w:r w:rsidRPr="0050500F">
        <w:rPr>
          <w:sz w:val="18"/>
          <w:lang w:val="en-US"/>
        </w:rPr>
        <w:t>Note</w:t>
      </w:r>
      <w:r w:rsidR="00D70F31">
        <w:rPr>
          <w:rFonts w:ascii="Arial" w:hAnsi="Arial" w:cs="Arial"/>
          <w:color w:val="707070"/>
          <w:sz w:val="23"/>
          <w:szCs w:val="23"/>
          <w:shd w:val="clear" w:color="auto" w:fill="FFFFFF"/>
        </w:rPr>
        <w:t> глобальные значения будут сохраняться, локальные значения вернутся в их проектное состояние</w:t>
      </w:r>
      <w:r w:rsidRPr="00D70F31">
        <w:rPr>
          <w:sz w:val="18"/>
        </w:rPr>
        <w:t xml:space="preserve">. </w:t>
      </w:r>
    </w:p>
    <w:p w:rsidR="007622C9" w:rsidRDefault="00847A99">
      <w:pPr>
        <w:spacing w:before="21"/>
        <w:rPr>
          <w:sz w:val="18"/>
          <w:lang w:val="en-US"/>
        </w:rPr>
      </w:pPr>
      <w:r w:rsidRPr="0050500F">
        <w:rPr>
          <w:sz w:val="18"/>
          <w:lang w:val="en-US"/>
        </w:rPr>
        <w:t xml:space="preserve">The slider component contains b0th Touch Press and Touch Release as well as – </w:t>
      </w:r>
    </w:p>
    <w:p w:rsidR="009C312B" w:rsidRPr="007622C9" w:rsidRDefault="00847A99" w:rsidP="007622C9">
      <w:pPr>
        <w:spacing w:before="21"/>
      </w:pPr>
      <w:r w:rsidRPr="0050500F">
        <w:rPr>
          <w:sz w:val="18"/>
          <w:lang w:val="en-US"/>
        </w:rPr>
        <w:t>The</w:t>
      </w:r>
      <w:r w:rsidRPr="007622C9">
        <w:rPr>
          <w:sz w:val="18"/>
        </w:rPr>
        <w:t xml:space="preserve"> </w:t>
      </w:r>
      <w:r w:rsidRPr="0050500F">
        <w:rPr>
          <w:b/>
          <w:i/>
          <w:sz w:val="18"/>
          <w:lang w:val="en-US"/>
        </w:rPr>
        <w:t>Touch</w:t>
      </w:r>
      <w:r w:rsidRPr="007622C9">
        <w:rPr>
          <w:b/>
          <w:i/>
          <w:sz w:val="18"/>
        </w:rPr>
        <w:t xml:space="preserve"> </w:t>
      </w:r>
      <w:r w:rsidRPr="0050500F">
        <w:rPr>
          <w:b/>
          <w:i/>
          <w:sz w:val="18"/>
          <w:lang w:val="en-US"/>
        </w:rPr>
        <w:t>Move</w:t>
      </w:r>
      <w:r w:rsidRPr="007622C9">
        <w:rPr>
          <w:b/>
          <w:i/>
          <w:sz w:val="18"/>
        </w:rPr>
        <w:t xml:space="preserve"> </w:t>
      </w:r>
      <w:proofErr w:type="spellStart"/>
      <w:r w:rsidRPr="0050500F">
        <w:rPr>
          <w:b/>
          <w:i/>
          <w:sz w:val="18"/>
          <w:lang w:val="en-US"/>
        </w:rPr>
        <w:t>Event</w:t>
      </w:r>
      <w:r w:rsidRPr="0050500F">
        <w:rPr>
          <w:sz w:val="18"/>
          <w:lang w:val="en-US"/>
        </w:rPr>
        <w:t>user</w:t>
      </w:r>
      <w:proofErr w:type="spellEnd"/>
      <w:r w:rsidRPr="007622C9">
        <w:rPr>
          <w:sz w:val="18"/>
        </w:rPr>
        <w:t xml:space="preserve"> </w:t>
      </w:r>
      <w:r w:rsidRPr="0050500F">
        <w:rPr>
          <w:sz w:val="18"/>
          <w:lang w:val="en-US"/>
        </w:rPr>
        <w:t>code</w:t>
      </w:r>
      <w:r w:rsidRPr="007622C9">
        <w:rPr>
          <w:sz w:val="18"/>
        </w:rPr>
        <w:t xml:space="preserve"> </w:t>
      </w:r>
      <w:r w:rsidRPr="0050500F">
        <w:rPr>
          <w:sz w:val="18"/>
          <w:lang w:val="en-US"/>
        </w:rPr>
        <w:t>is</w:t>
      </w:r>
      <w:r w:rsidRPr="007622C9">
        <w:rPr>
          <w:sz w:val="18"/>
        </w:rPr>
        <w:t xml:space="preserve"> </w:t>
      </w:r>
      <w:r w:rsidRPr="0050500F">
        <w:rPr>
          <w:sz w:val="18"/>
          <w:lang w:val="en-US"/>
        </w:rPr>
        <w:t>run</w:t>
      </w:r>
      <w:r w:rsidRPr="007622C9">
        <w:rPr>
          <w:sz w:val="18"/>
        </w:rPr>
        <w:t xml:space="preserve"> </w:t>
      </w:r>
      <w:r w:rsidR="007622C9">
        <w:rPr>
          <w:rFonts w:ascii="Arial" w:hAnsi="Arial" w:cs="Arial"/>
          <w:color w:val="707070"/>
          <w:sz w:val="23"/>
          <w:szCs w:val="23"/>
          <w:shd w:val="clear" w:color="auto" w:fill="FFFFFF"/>
        </w:rPr>
        <w:t xml:space="preserve">во время перетаскивания большого </w:t>
      </w:r>
      <w:r w:rsidR="007622C9">
        <w:rPr>
          <w:rFonts w:ascii="Arial" w:hAnsi="Arial" w:cs="Arial"/>
          <w:color w:val="707070"/>
          <w:sz w:val="23"/>
          <w:szCs w:val="23"/>
          <w:shd w:val="clear" w:color="auto" w:fill="FFFFFF"/>
        </w:rPr>
        <w:t xml:space="preserve">пальца, когда ползунок </w:t>
      </w:r>
      <w:proofErr w:type="spellStart"/>
      <w:r w:rsidR="007622C9">
        <w:rPr>
          <w:rFonts w:ascii="Arial" w:hAnsi="Arial" w:cs="Arial"/>
          <w:color w:val="707070"/>
          <w:sz w:val="23"/>
          <w:szCs w:val="23"/>
          <w:shd w:val="clear" w:color="auto" w:fill="FFFFFF"/>
        </w:rPr>
        <w:t>измененяет</w:t>
      </w:r>
      <w:proofErr w:type="spellEnd"/>
      <w:r w:rsidR="007622C9">
        <w:rPr>
          <w:rFonts w:ascii="Arial" w:hAnsi="Arial" w:cs="Arial"/>
          <w:color w:val="707070"/>
          <w:sz w:val="23"/>
          <w:szCs w:val="23"/>
          <w:shd w:val="clear" w:color="auto" w:fill="FFFFFF"/>
        </w:rPr>
        <w:t xml:space="preserve"> значений.</w:t>
      </w:r>
    </w:p>
    <w:p w:rsidR="009C312B" w:rsidRPr="0050500F" w:rsidRDefault="00847A99">
      <w:pPr>
        <w:spacing w:before="21"/>
        <w:rPr>
          <w:lang w:val="en-US"/>
        </w:rPr>
      </w:pPr>
      <w:r w:rsidRPr="0050500F">
        <w:rPr>
          <w:sz w:val="18"/>
          <w:lang w:val="en-US"/>
        </w:rPr>
        <w:t xml:space="preserve">The timer component only contains the </w:t>
      </w:r>
      <w:r w:rsidRPr="0050500F">
        <w:rPr>
          <w:b/>
          <w:i/>
          <w:sz w:val="18"/>
          <w:lang w:val="en-US"/>
        </w:rPr>
        <w:t>Timer Event</w:t>
      </w:r>
      <w:r w:rsidRPr="0050500F">
        <w:rPr>
          <w:sz w:val="18"/>
          <w:lang w:val="en-US"/>
        </w:rPr>
        <w:t xml:space="preserve"> for user code. – </w:t>
      </w:r>
      <w:r w:rsidR="00BB2BB5">
        <w:rPr>
          <w:rFonts w:ascii="Arial" w:hAnsi="Arial" w:cs="Arial"/>
          <w:color w:val="707070"/>
          <w:sz w:val="23"/>
          <w:szCs w:val="23"/>
          <w:shd w:val="clear" w:color="auto" w:fill="FFFFFF"/>
        </w:rPr>
        <w:t>Дополнительные</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сведения</w:t>
      </w:r>
      <w:r w:rsidR="00BB2BB5" w:rsidRPr="00BB2BB5">
        <w:rPr>
          <w:rFonts w:ascii="Arial" w:hAnsi="Arial" w:cs="Arial"/>
          <w:color w:val="707070"/>
          <w:sz w:val="23"/>
          <w:szCs w:val="23"/>
          <w:shd w:val="clear" w:color="auto" w:fill="FFFFFF"/>
          <w:lang w:val="en-US"/>
        </w:rPr>
        <w:t xml:space="preserve"> </w:t>
      </w:r>
      <w:r w:rsidRPr="0050500F">
        <w:rPr>
          <w:sz w:val="18"/>
          <w:lang w:val="en-US"/>
        </w:rPr>
        <w:t xml:space="preserve">Refer to the Timer component in the Component Pane section for more details </w:t>
      </w:r>
    </w:p>
    <w:p w:rsidR="009C312B" w:rsidRPr="0050500F" w:rsidRDefault="00847A99">
      <w:pPr>
        <w:spacing w:before="21"/>
        <w:rPr>
          <w:lang w:val="en-US"/>
        </w:rPr>
      </w:pPr>
      <w:proofErr w:type="spellStart"/>
      <w:r w:rsidRPr="0050500F">
        <w:rPr>
          <w:sz w:val="18"/>
          <w:lang w:val="en-US"/>
        </w:rPr>
        <w:t>Nextion</w:t>
      </w:r>
      <w:proofErr w:type="spellEnd"/>
      <w:r w:rsidRPr="0050500F">
        <w:rPr>
          <w:sz w:val="18"/>
          <w:lang w:val="en-US"/>
        </w:rPr>
        <w:t xml:space="preserve"> Return Data is returned at the end of command execution</w:t>
      </w:r>
      <w:r w:rsidR="00BB2BB5" w:rsidRPr="00BB2BB5">
        <w:rPr>
          <w:sz w:val="18"/>
          <w:lang w:val="en-US"/>
        </w:rPr>
        <w:t xml:space="preserve"> </w:t>
      </w:r>
      <w:proofErr w:type="gramStart"/>
      <w:r w:rsidR="00BB2BB5">
        <w:rPr>
          <w:rFonts w:ascii="Arial" w:hAnsi="Arial" w:cs="Arial"/>
          <w:color w:val="707070"/>
          <w:sz w:val="23"/>
          <w:szCs w:val="23"/>
          <w:shd w:val="clear" w:color="auto" w:fill="FFFFFF"/>
        </w:rPr>
        <w:t>выполнения</w:t>
      </w:r>
      <w:r w:rsidR="00BB2BB5" w:rsidRPr="00BB2BB5">
        <w:rPr>
          <w:rFonts w:ascii="Arial" w:hAnsi="Arial" w:cs="Arial"/>
          <w:color w:val="707070"/>
          <w:sz w:val="23"/>
          <w:szCs w:val="23"/>
          <w:shd w:val="clear" w:color="auto" w:fill="FFFFFF"/>
          <w:lang w:val="en-US"/>
        </w:rPr>
        <w:t> </w:t>
      </w:r>
      <w:r w:rsidRPr="0050500F">
        <w:rPr>
          <w:sz w:val="18"/>
          <w:lang w:val="en-US"/>
        </w:rPr>
        <w:t xml:space="preserve"> –</w:t>
      </w:r>
      <w:proofErr w:type="gramEnd"/>
      <w:r w:rsidRPr="0050500F">
        <w:rPr>
          <w:sz w:val="18"/>
          <w:lang w:val="en-US"/>
        </w:rPr>
        <w:t xml:space="preserve"> </w:t>
      </w:r>
      <w:r w:rsidR="00BB2BB5">
        <w:rPr>
          <w:rFonts w:ascii="Arial" w:hAnsi="Arial" w:cs="Arial"/>
          <w:color w:val="707070"/>
          <w:sz w:val="23"/>
          <w:szCs w:val="23"/>
          <w:shd w:val="clear" w:color="auto" w:fill="FFFFFF"/>
        </w:rPr>
        <w:t>иначе</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было</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бы</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неразумно</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предсказывать</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исход</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до</w:t>
      </w:r>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конца</w:t>
      </w:r>
      <w:r w:rsidRPr="0050500F">
        <w:rPr>
          <w:sz w:val="18"/>
          <w:lang w:val="en-US"/>
        </w:rPr>
        <w:t xml:space="preserve">. </w:t>
      </w:r>
    </w:p>
    <w:p w:rsidR="009C312B" w:rsidRPr="0050500F" w:rsidRDefault="00847A99">
      <w:pPr>
        <w:spacing w:before="21"/>
        <w:rPr>
          <w:lang w:val="en-US"/>
        </w:rPr>
      </w:pPr>
      <w:r w:rsidRPr="0050500F">
        <w:rPr>
          <w:sz w:val="18"/>
          <w:lang w:val="en-US"/>
        </w:rPr>
        <w:t xml:space="preserve">There is a hard limit for a combined </w:t>
      </w:r>
      <w:proofErr w:type="gramStart"/>
      <w:r w:rsidRPr="0050500F">
        <w:rPr>
          <w:sz w:val="18"/>
          <w:lang w:val="en-US"/>
        </w:rPr>
        <w:t>tally</w:t>
      </w:r>
      <w:r w:rsidR="00BB2BB5" w:rsidRPr="00BB2BB5">
        <w:rPr>
          <w:sz w:val="18"/>
          <w:lang w:val="en-US"/>
        </w:rPr>
        <w:t xml:space="preserve"> </w:t>
      </w:r>
      <w:r w:rsidR="00BB2BB5" w:rsidRPr="00BB2BB5">
        <w:rPr>
          <w:rFonts w:ascii="Arial" w:hAnsi="Arial" w:cs="Arial"/>
          <w:color w:val="707070"/>
          <w:sz w:val="23"/>
          <w:szCs w:val="23"/>
          <w:shd w:val="clear" w:color="auto" w:fill="FFFFFF"/>
          <w:lang w:val="en-US"/>
        </w:rPr>
        <w:t> </w:t>
      </w:r>
      <w:r w:rsidR="00BB2BB5">
        <w:rPr>
          <w:rFonts w:ascii="Arial" w:hAnsi="Arial" w:cs="Arial"/>
          <w:color w:val="707070"/>
          <w:sz w:val="23"/>
          <w:szCs w:val="23"/>
          <w:shd w:val="clear" w:color="auto" w:fill="FFFFFF"/>
        </w:rPr>
        <w:t>комбинированного</w:t>
      </w:r>
      <w:proofErr w:type="gramEnd"/>
      <w:r w:rsidR="00BB2BB5" w:rsidRPr="00BB2BB5">
        <w:rPr>
          <w:rFonts w:ascii="Arial" w:hAnsi="Arial" w:cs="Arial"/>
          <w:color w:val="707070"/>
          <w:sz w:val="23"/>
          <w:szCs w:val="23"/>
          <w:shd w:val="clear" w:color="auto" w:fill="FFFFFF"/>
          <w:lang w:val="en-US"/>
        </w:rPr>
        <w:t xml:space="preserve"> </w:t>
      </w:r>
      <w:r w:rsidR="00BB2BB5">
        <w:rPr>
          <w:rFonts w:ascii="Arial" w:hAnsi="Arial" w:cs="Arial"/>
          <w:color w:val="707070"/>
          <w:sz w:val="23"/>
          <w:szCs w:val="23"/>
          <w:shd w:val="clear" w:color="auto" w:fill="FFFFFF"/>
        </w:rPr>
        <w:t>подсчета</w:t>
      </w:r>
      <w:r w:rsidRPr="0050500F">
        <w:rPr>
          <w:sz w:val="18"/>
          <w:lang w:val="en-US"/>
        </w:rPr>
        <w:t xml:space="preserve"> of attributes and user code of 65534. </w:t>
      </w:r>
    </w:p>
    <w:p w:rsidR="007622C9" w:rsidRDefault="00847A99">
      <w:pPr>
        <w:spacing w:before="21"/>
        <w:rPr>
          <w:b/>
          <w:sz w:val="18"/>
          <w:lang w:val="en-US"/>
        </w:rPr>
      </w:pPr>
      <w:r w:rsidRPr="0050500F">
        <w:rPr>
          <w:b/>
          <w:sz w:val="18"/>
          <w:lang w:val="en-US"/>
        </w:rPr>
        <w:t>11. Display/Instruction Tabs</w:t>
      </w:r>
    </w:p>
    <w:p w:rsidR="009C312B" w:rsidRPr="0050500F" w:rsidRDefault="00847A99">
      <w:pPr>
        <w:spacing w:before="21"/>
        <w:rPr>
          <w:lang w:val="en-US"/>
        </w:rPr>
      </w:pPr>
      <w:r w:rsidRPr="0050500F">
        <w:rPr>
          <w:sz w:val="18"/>
          <w:lang w:val="en-US"/>
        </w:rPr>
        <w:t xml:space="preserve"> </w:t>
      </w:r>
      <w:r w:rsidR="007622C9">
        <w:rPr>
          <w:noProof/>
        </w:rPr>
        <w:drawing>
          <wp:inline distT="0" distB="0" distL="0" distR="0" wp14:anchorId="14AEA332" wp14:editId="0AB75FA7">
            <wp:extent cx="4333875" cy="1981200"/>
            <wp:effectExtent l="0" t="0" r="0" b="0"/>
            <wp:docPr id="22" name="Drawing 21" descr="5811d845-c7e9-4564-8caa-53d88ecf4f60.jpg"/>
            <wp:cNvGraphicFramePr/>
            <a:graphic xmlns:a="http://schemas.openxmlformats.org/drawingml/2006/main">
              <a:graphicData uri="http://schemas.openxmlformats.org/drawingml/2006/picture">
                <pic:pic xmlns:pic="http://schemas.openxmlformats.org/drawingml/2006/picture">
                  <pic:nvPicPr>
                    <pic:cNvPr id="0" name="Picture 21" descr="5811d845-c7e9-4564-8caa-53d88ecf4f60.jpg"/>
                    <pic:cNvPicPr>
                      <a:picLocks noChangeAspect="1"/>
                    </pic:cNvPicPr>
                  </pic:nvPicPr>
                  <pic:blipFill>
                    <a:blip r:embed="rId31"/>
                    <a:stretch>
                      <a:fillRect/>
                    </a:stretch>
                  </pic:blipFill>
                  <pic:spPr>
                    <a:xfrm>
                      <a:off x="0" y="0"/>
                      <a:ext cx="4333875" cy="1981200"/>
                    </a:xfrm>
                    <a:prstGeom prst="rect">
                      <a:avLst/>
                    </a:prstGeom>
                  </pic:spPr>
                </pic:pic>
              </a:graphicData>
            </a:graphic>
          </wp:inline>
        </w:drawing>
      </w:r>
    </w:p>
    <w:p w:rsidR="009C312B" w:rsidRPr="0050500F" w:rsidRDefault="00847A99">
      <w:pPr>
        <w:spacing w:before="33"/>
        <w:rPr>
          <w:lang w:val="en-US"/>
        </w:rPr>
      </w:pPr>
      <w:r w:rsidRPr="0050500F">
        <w:rPr>
          <w:sz w:val="18"/>
          <w:lang w:val="en-US"/>
        </w:rPr>
        <w:t xml:space="preserve">Selecting the </w:t>
      </w:r>
      <w:proofErr w:type="spellStart"/>
      <w:r w:rsidRPr="0050500F">
        <w:rPr>
          <w:b/>
          <w:i/>
          <w:sz w:val="18"/>
          <w:lang w:val="en-US"/>
        </w:rPr>
        <w:t>Instruction</w:t>
      </w:r>
      <w:r w:rsidRPr="0050500F">
        <w:rPr>
          <w:sz w:val="18"/>
          <w:lang w:val="en-US"/>
        </w:rPr>
        <w:t>Tab</w:t>
      </w:r>
      <w:proofErr w:type="spellEnd"/>
      <w:r w:rsidRPr="0050500F">
        <w:rPr>
          <w:sz w:val="18"/>
          <w:lang w:val="en-US"/>
        </w:rPr>
        <w:t xml:space="preserve"> will load the </w:t>
      </w:r>
      <w:proofErr w:type="spellStart"/>
      <w:r w:rsidRPr="0050500F">
        <w:rPr>
          <w:sz w:val="18"/>
          <w:lang w:val="en-US"/>
        </w:rPr>
        <w:t>Nextion</w:t>
      </w:r>
      <w:proofErr w:type="spellEnd"/>
      <w:r w:rsidRPr="0050500F">
        <w:rPr>
          <w:sz w:val="18"/>
          <w:lang w:val="en-US"/>
        </w:rPr>
        <w:t xml:space="preserve"> Instruction Set in the </w:t>
      </w:r>
      <w:proofErr w:type="spellStart"/>
      <w:r w:rsidRPr="0050500F">
        <w:rPr>
          <w:sz w:val="18"/>
          <w:lang w:val="en-US"/>
        </w:rPr>
        <w:t>Nextion</w:t>
      </w:r>
      <w:proofErr w:type="spellEnd"/>
      <w:r w:rsidRPr="0050500F">
        <w:rPr>
          <w:sz w:val="18"/>
          <w:lang w:val="en-US"/>
        </w:rPr>
        <w:t xml:space="preserve"> Editor’s built in </w:t>
      </w:r>
    </w:p>
    <w:p w:rsidR="009C312B" w:rsidRDefault="00847A99">
      <w:r w:rsidRPr="0050500F">
        <w:rPr>
          <w:sz w:val="18"/>
          <w:lang w:val="en-US"/>
        </w:rPr>
        <w:t xml:space="preserve">    </w:t>
      </w:r>
      <w:r>
        <w:rPr>
          <w:noProof/>
        </w:rPr>
        <w:drawing>
          <wp:inline distT="0" distB="0" distL="0" distR="0">
            <wp:extent cx="5019675" cy="228600"/>
            <wp:effectExtent l="0" t="0" r="0" b="0"/>
            <wp:docPr id="23" name="Drawing 22" descr="cc620e71-a509-470b-9f5b-80c0bb799901.jpg"/>
            <wp:cNvGraphicFramePr/>
            <a:graphic xmlns:a="http://schemas.openxmlformats.org/drawingml/2006/main">
              <a:graphicData uri="http://schemas.openxmlformats.org/drawingml/2006/picture">
                <pic:pic xmlns:pic="http://schemas.openxmlformats.org/drawingml/2006/picture">
                  <pic:nvPicPr>
                    <pic:cNvPr id="0" name="Picture 22" descr="cc620e71-a509-470b-9f5b-80c0bb799901.jpg"/>
                    <pic:cNvPicPr>
                      <a:picLocks noChangeAspect="1"/>
                    </pic:cNvPicPr>
                  </pic:nvPicPr>
                  <pic:blipFill>
                    <a:blip r:embed="rId32"/>
                    <a:stretch>
                      <a:fillRect/>
                    </a:stretch>
                  </pic:blipFill>
                  <pic:spPr>
                    <a:xfrm>
                      <a:off x="0" y="0"/>
                      <a:ext cx="5019675" cy="228600"/>
                    </a:xfrm>
                    <a:prstGeom prst="rect">
                      <a:avLst/>
                    </a:prstGeom>
                  </pic:spPr>
                </pic:pic>
              </a:graphicData>
            </a:graphic>
          </wp:inline>
        </w:drawing>
      </w:r>
      <w:r>
        <w:rPr>
          <w:sz w:val="18"/>
        </w:rPr>
        <w:t xml:space="preserve">   </w:t>
      </w:r>
    </w:p>
    <w:p w:rsidR="009C312B" w:rsidRDefault="009C312B"/>
    <w:p w:rsidR="009C312B" w:rsidRPr="0050500F" w:rsidRDefault="00847A99">
      <w:pPr>
        <w:spacing w:before="21"/>
        <w:rPr>
          <w:lang w:val="en-US"/>
        </w:rPr>
      </w:pPr>
      <w:r w:rsidRPr="0050500F">
        <w:rPr>
          <w:b/>
          <w:sz w:val="18"/>
          <w:lang w:val="en-US"/>
        </w:rPr>
        <w:t>12.  Output</w:t>
      </w:r>
      <w:r w:rsidRPr="0050500F">
        <w:rPr>
          <w:sz w:val="18"/>
          <w:lang w:val="en-US"/>
        </w:rPr>
        <w:t xml:space="preserve"> </w:t>
      </w:r>
    </w:p>
    <w:p w:rsidR="009C312B" w:rsidRPr="0050500F" w:rsidRDefault="00847A99">
      <w:pPr>
        <w:spacing w:before="60"/>
        <w:rPr>
          <w:lang w:val="en-US"/>
        </w:rPr>
      </w:pPr>
      <w:r w:rsidRPr="0050500F">
        <w:rPr>
          <w:sz w:val="18"/>
          <w:lang w:val="en-US"/>
        </w:rPr>
        <w:t xml:space="preserve">The Output Pane contains details on the build process when Compile/Debug/Upload is selected.  Compile needing to occur </w:t>
      </w:r>
      <w:proofErr w:type="spellStart"/>
      <w:r w:rsidRPr="0050500F">
        <w:rPr>
          <w:sz w:val="18"/>
          <w:lang w:val="en-US"/>
        </w:rPr>
        <w:t>rst</w:t>
      </w:r>
      <w:proofErr w:type="spellEnd"/>
      <w:r w:rsidRPr="0050500F">
        <w:rPr>
          <w:sz w:val="18"/>
          <w:lang w:val="en-US"/>
        </w:rPr>
        <w:t xml:space="preserve">, the user HMI is assembled into a usable TFT le for the selected </w:t>
      </w:r>
      <w:proofErr w:type="spellStart"/>
      <w:r w:rsidRPr="0050500F">
        <w:rPr>
          <w:sz w:val="18"/>
          <w:lang w:val="en-US"/>
        </w:rPr>
        <w:t>Nextion</w:t>
      </w:r>
      <w:proofErr w:type="spellEnd"/>
      <w:r w:rsidRPr="0050500F">
        <w:rPr>
          <w:sz w:val="18"/>
          <w:lang w:val="en-US"/>
        </w:rPr>
        <w:t xml:space="preserve"> Model.  The </w:t>
      </w:r>
      <w:proofErr w:type="spellStart"/>
      <w:r w:rsidRPr="0050500F">
        <w:rPr>
          <w:sz w:val="18"/>
          <w:lang w:val="en-US"/>
        </w:rPr>
        <w:t>rst</w:t>
      </w:r>
      <w:proofErr w:type="spellEnd"/>
      <w:r w:rsidRPr="0050500F">
        <w:rPr>
          <w:sz w:val="18"/>
          <w:lang w:val="en-US"/>
        </w:rPr>
        <w:t xml:space="preserve"> three lines of the output will list the total amount of global SRAM memory consumed by the HMI project, and then statistics for the total amount of Flash space the picture resources </w:t>
      </w:r>
      <w:proofErr w:type="gramStart"/>
      <w:r w:rsidRPr="0050500F">
        <w:rPr>
          <w:sz w:val="18"/>
          <w:lang w:val="en-US"/>
        </w:rPr>
        <w:t>consumes</w:t>
      </w:r>
      <w:proofErr w:type="gramEnd"/>
      <w:r w:rsidRPr="0050500F">
        <w:rPr>
          <w:sz w:val="18"/>
          <w:lang w:val="en-US"/>
        </w:rPr>
        <w:t xml:space="preserve">, followed by the total amount of Flash space the ZI Font resources consumes. The build process then goes through the project sequentially page by page.  At the end of a successful page build, the page Memory stats are listed </w:t>
      </w:r>
      <w:proofErr w:type="spellStart"/>
      <w:r w:rsidRPr="0050500F">
        <w:rPr>
          <w:sz w:val="18"/>
          <w:lang w:val="en-US"/>
        </w:rPr>
        <w:t>Global+Local</w:t>
      </w:r>
      <w:proofErr w:type="spellEnd"/>
      <w:r w:rsidRPr="0050500F">
        <w:rPr>
          <w:sz w:val="18"/>
          <w:lang w:val="en-US"/>
        </w:rPr>
        <w:t xml:space="preserve">=Total.  Should a page not build successfully, the offending page is the last listed+1. </w:t>
      </w:r>
    </w:p>
    <w:p w:rsidR="009C312B" w:rsidRPr="0050500F" w:rsidRDefault="00847A99">
      <w:pPr>
        <w:spacing w:before="21"/>
        <w:rPr>
          <w:lang w:val="en-US"/>
        </w:rPr>
      </w:pPr>
      <w:r w:rsidRPr="0050500F">
        <w:rPr>
          <w:sz w:val="18"/>
          <w:lang w:val="en-US"/>
        </w:rPr>
        <w:lastRenderedPageBreak/>
        <w:t xml:space="preserve">Warnings listed in blue (such as when </w:t>
      </w:r>
      <w:proofErr w:type="gramStart"/>
      <w:r w:rsidRPr="0050500F">
        <w:rPr>
          <w:sz w:val="18"/>
          <w:lang w:val="en-US"/>
        </w:rPr>
        <w:t>using  the</w:t>
      </w:r>
      <w:proofErr w:type="gramEnd"/>
      <w:r w:rsidRPr="0050500F">
        <w:rPr>
          <w:sz w:val="18"/>
          <w:lang w:val="en-US"/>
        </w:rPr>
        <w:t xml:space="preserve"> not recommended layering techniques, it will compile, but warn of potential unexpected </w:t>
      </w:r>
      <w:proofErr w:type="spellStart"/>
      <w:r w:rsidRPr="0050500F">
        <w:rPr>
          <w:sz w:val="18"/>
          <w:lang w:val="en-US"/>
        </w:rPr>
        <w:t>behaviours</w:t>
      </w:r>
      <w:proofErr w:type="spellEnd"/>
      <w:r w:rsidRPr="0050500F">
        <w:rPr>
          <w:sz w:val="18"/>
          <w:lang w:val="en-US"/>
        </w:rPr>
        <w:t xml:space="preserve">), Errors listed in red (this will not compile, and the build process halts).  Note: Do not upload a zero byte le. </w:t>
      </w:r>
    </w:p>
    <w:p w:rsidR="009C312B" w:rsidRPr="0050500F" w:rsidRDefault="00847A99">
      <w:pPr>
        <w:spacing w:before="21"/>
        <w:rPr>
          <w:lang w:val="en-US"/>
        </w:rPr>
      </w:pPr>
      <w:r w:rsidRPr="0050500F">
        <w:rPr>
          <w:sz w:val="18"/>
          <w:lang w:val="en-US"/>
        </w:rPr>
        <w:t xml:space="preserve">File Size must be small enough to t in your Model’s Flash size.  See the Status Bar or your Datasheet for your model’s Flash size.  All pages’ Total Memory usage must be small enough to </w:t>
      </w:r>
    </w:p>
    <w:p w:rsidR="009C312B" w:rsidRPr="0050500F" w:rsidRDefault="00847A99">
      <w:pPr>
        <w:rPr>
          <w:lang w:val="en-US"/>
        </w:rPr>
      </w:pPr>
      <w:r w:rsidRPr="0050500F">
        <w:rPr>
          <w:sz w:val="18"/>
          <w:lang w:val="en-US"/>
        </w:rPr>
        <w:t xml:space="preserve">t your model’s HMI allotted SRAM.  See the Status Bar or your Datasheet for your model’s HMI allotted SRAM. </w:t>
      </w:r>
    </w:p>
    <w:p w:rsidR="009C312B" w:rsidRPr="0050500F" w:rsidRDefault="00847A99">
      <w:pPr>
        <w:spacing w:before="21"/>
        <w:rPr>
          <w:lang w:val="en-US"/>
        </w:rPr>
      </w:pPr>
      <w:r w:rsidRPr="0050500F">
        <w:rPr>
          <w:sz w:val="18"/>
          <w:lang w:val="en-US"/>
        </w:rPr>
        <w:t xml:space="preserve">Due to the nature of ash, it is possible that a compiled </w:t>
      </w:r>
      <w:proofErr w:type="spellStart"/>
      <w:r w:rsidRPr="0050500F">
        <w:rPr>
          <w:sz w:val="18"/>
          <w:lang w:val="en-US"/>
        </w:rPr>
        <w:t>lesize</w:t>
      </w:r>
      <w:proofErr w:type="spellEnd"/>
      <w:r w:rsidRPr="0050500F">
        <w:rPr>
          <w:sz w:val="18"/>
          <w:lang w:val="en-US"/>
        </w:rPr>
        <w:t xml:space="preserve"> may be under the MB size (</w:t>
      </w:r>
      <w:proofErr w:type="spellStart"/>
      <w:r w:rsidRPr="0050500F">
        <w:rPr>
          <w:sz w:val="18"/>
          <w:lang w:val="en-US"/>
        </w:rPr>
        <w:t>ie</w:t>
      </w:r>
      <w:proofErr w:type="spellEnd"/>
      <w:r w:rsidRPr="0050500F">
        <w:rPr>
          <w:sz w:val="18"/>
          <w:lang w:val="en-US"/>
        </w:rPr>
        <w:t xml:space="preserve">: 1677216 bytes) and still be shy of the available and usable Flash on the </w:t>
      </w:r>
      <w:proofErr w:type="spellStart"/>
      <w:r w:rsidRPr="0050500F">
        <w:rPr>
          <w:sz w:val="18"/>
          <w:lang w:val="en-US"/>
        </w:rPr>
        <w:t>Nextion</w:t>
      </w:r>
      <w:proofErr w:type="spellEnd"/>
      <w:r w:rsidRPr="0050500F">
        <w:rPr>
          <w:sz w:val="18"/>
          <w:lang w:val="en-US"/>
        </w:rPr>
        <w:t xml:space="preserve"> Device.  </w:t>
      </w:r>
      <w:proofErr w:type="spellStart"/>
      <w:r w:rsidRPr="0050500F">
        <w:rPr>
          <w:sz w:val="18"/>
          <w:lang w:val="en-US"/>
        </w:rPr>
        <w:t>Nextion</w:t>
      </w:r>
      <w:proofErr w:type="spellEnd"/>
      <w:r w:rsidRPr="0050500F">
        <w:rPr>
          <w:sz w:val="18"/>
          <w:lang w:val="en-US"/>
        </w:rPr>
        <w:t xml:space="preserve"> may report on upload the File is too big – this is not a hardware error but the working nature of Flash.  Some allowance for unusable ash pages have to made, and even more over time. </w:t>
      </w:r>
    </w:p>
    <w:p w:rsidR="009C312B" w:rsidRPr="00A0461F" w:rsidRDefault="00847A99">
      <w:pPr>
        <w:rPr>
          <w:lang w:val="en-US"/>
        </w:rPr>
      </w:pPr>
      <w:r w:rsidRPr="0050500F">
        <w:rPr>
          <w:sz w:val="18"/>
          <w:lang w:val="en-US"/>
        </w:rPr>
        <w:t xml:space="preserve">    </w:t>
      </w:r>
      <w:r>
        <w:rPr>
          <w:noProof/>
        </w:rPr>
        <w:drawing>
          <wp:inline distT="0" distB="0" distL="0" distR="0">
            <wp:extent cx="6667500" cy="171450"/>
            <wp:effectExtent l="0" t="0" r="0" b="0"/>
            <wp:docPr id="24" name="Drawing 23" descr="c587d508-f0a2-4c34-88e4-d2a4b509e767.jpg"/>
            <wp:cNvGraphicFramePr/>
            <a:graphic xmlns:a="http://schemas.openxmlformats.org/drawingml/2006/main">
              <a:graphicData uri="http://schemas.openxmlformats.org/drawingml/2006/picture">
                <pic:pic xmlns:pic="http://schemas.openxmlformats.org/drawingml/2006/picture">
                  <pic:nvPicPr>
                    <pic:cNvPr id="0" name="Picture 23" descr="c587d508-f0a2-4c34-88e4-d2a4b509e767.jpg"/>
                    <pic:cNvPicPr>
                      <a:picLocks noChangeAspect="1"/>
                    </pic:cNvPicPr>
                  </pic:nvPicPr>
                  <pic:blipFill>
                    <a:blip r:embed="rId33"/>
                    <a:stretch>
                      <a:fillRect/>
                    </a:stretch>
                  </pic:blipFill>
                  <pic:spPr>
                    <a:xfrm>
                      <a:off x="0" y="0"/>
                      <a:ext cx="6667500" cy="171450"/>
                    </a:xfrm>
                    <a:prstGeom prst="rect">
                      <a:avLst/>
                    </a:prstGeom>
                  </pic:spPr>
                </pic:pic>
              </a:graphicData>
            </a:graphic>
          </wp:inline>
        </w:drawing>
      </w:r>
      <w:r w:rsidRPr="00A0461F">
        <w:rPr>
          <w:sz w:val="18"/>
          <w:lang w:val="en-US"/>
        </w:rPr>
        <w:t xml:space="preserve">   </w:t>
      </w:r>
    </w:p>
    <w:p w:rsidR="009C312B" w:rsidRPr="00A0461F" w:rsidRDefault="009C312B">
      <w:pPr>
        <w:rPr>
          <w:lang w:val="en-US"/>
        </w:rPr>
      </w:pPr>
    </w:p>
    <w:p w:rsidR="009C312B" w:rsidRPr="0050500F" w:rsidRDefault="00847A99">
      <w:pPr>
        <w:spacing w:before="21"/>
        <w:rPr>
          <w:lang w:val="en-US"/>
        </w:rPr>
      </w:pPr>
      <w:r w:rsidRPr="0050500F">
        <w:rPr>
          <w:b/>
          <w:sz w:val="18"/>
          <w:lang w:val="en-US"/>
        </w:rPr>
        <w:t>13. Status Bar</w:t>
      </w:r>
      <w:r w:rsidRPr="0050500F">
        <w:rPr>
          <w:sz w:val="18"/>
          <w:lang w:val="en-US"/>
        </w:rPr>
        <w:t xml:space="preserve"> </w:t>
      </w:r>
    </w:p>
    <w:p w:rsidR="009C312B" w:rsidRPr="0050500F" w:rsidRDefault="00847A99">
      <w:pPr>
        <w:spacing w:before="33"/>
        <w:rPr>
          <w:lang w:val="en-US"/>
        </w:rPr>
      </w:pPr>
      <w:r w:rsidRPr="0050500F">
        <w:rPr>
          <w:sz w:val="18"/>
          <w:lang w:val="en-US"/>
        </w:rPr>
        <w:t xml:space="preserve">The Status Bar at the bottom contains three segments.  The character encoding, the quick details of the </w:t>
      </w:r>
      <w:proofErr w:type="spellStart"/>
      <w:r w:rsidRPr="0050500F">
        <w:rPr>
          <w:sz w:val="18"/>
          <w:lang w:val="en-US"/>
        </w:rPr>
        <w:t>Nextion</w:t>
      </w:r>
      <w:proofErr w:type="spellEnd"/>
      <w:r w:rsidRPr="0050500F">
        <w:rPr>
          <w:sz w:val="18"/>
          <w:lang w:val="en-US"/>
        </w:rPr>
        <w:t xml:space="preserve"> Model selected, and the Design Canvas mouse coordinates.  Clicking on </w:t>
      </w:r>
      <w:proofErr w:type="spellStart"/>
      <w:r w:rsidRPr="0050500F">
        <w:rPr>
          <w:b/>
          <w:i/>
          <w:sz w:val="18"/>
          <w:lang w:val="en-US"/>
        </w:rPr>
        <w:t>Encoding</w:t>
      </w:r>
      <w:r w:rsidRPr="0050500F">
        <w:rPr>
          <w:sz w:val="18"/>
          <w:lang w:val="en-US"/>
        </w:rPr>
        <w:t>will</w:t>
      </w:r>
      <w:proofErr w:type="spellEnd"/>
      <w:r w:rsidRPr="0050500F">
        <w:rPr>
          <w:sz w:val="18"/>
          <w:lang w:val="en-US"/>
        </w:rPr>
        <w:t xml:space="preserve"> launch the DISPLAY tab of Device Settings.  The </w:t>
      </w:r>
      <w:proofErr w:type="spellStart"/>
      <w:r w:rsidRPr="0050500F">
        <w:rPr>
          <w:sz w:val="18"/>
          <w:lang w:val="en-US"/>
        </w:rPr>
        <w:t>Nextion</w:t>
      </w:r>
      <w:proofErr w:type="spellEnd"/>
      <w:r w:rsidRPr="0050500F">
        <w:rPr>
          <w:sz w:val="18"/>
          <w:lang w:val="en-US"/>
        </w:rPr>
        <w:t xml:space="preserve"> Model details provide quick design </w:t>
      </w:r>
      <w:proofErr w:type="spellStart"/>
      <w:r w:rsidRPr="0050500F">
        <w:rPr>
          <w:sz w:val="18"/>
          <w:lang w:val="en-US"/>
        </w:rPr>
        <w:t>specications</w:t>
      </w:r>
      <w:proofErr w:type="spellEnd"/>
      <w:r w:rsidRPr="0050500F">
        <w:rPr>
          <w:sz w:val="18"/>
          <w:lang w:val="en-US"/>
        </w:rPr>
        <w:t xml:space="preserve"> – limits of Project SRAM and Flash is useful to be mindful of. </w:t>
      </w:r>
    </w:p>
    <w:p w:rsidR="009C312B" w:rsidRPr="0050500F" w:rsidRDefault="00847A99">
      <w:pPr>
        <w:spacing w:before="21"/>
        <w:rPr>
          <w:lang w:val="en-US"/>
        </w:rPr>
      </w:pPr>
      <w:r w:rsidRPr="0050500F">
        <w:rPr>
          <w:sz w:val="18"/>
          <w:lang w:val="en-US"/>
        </w:rPr>
        <w:t xml:space="preserve">  </w:t>
      </w:r>
    </w:p>
    <w:p w:rsidR="009C312B" w:rsidRPr="00A0461F" w:rsidRDefault="00847A99">
      <w:pPr>
        <w:spacing w:before="30"/>
        <w:rPr>
          <w:lang w:val="en-US"/>
        </w:rPr>
      </w:pPr>
      <w:r w:rsidRPr="00431386">
        <w:rPr>
          <w:b/>
          <w:sz w:val="36"/>
          <w:lang w:val="en-US"/>
          <w:rPrChange w:id="5" w:author="Дмитрий Огурецкий" w:date="2018-10-21T11:31:00Z">
            <w:rPr>
              <w:b/>
              <w:sz w:val="36"/>
            </w:rPr>
          </w:rPrChange>
        </w:rPr>
        <w:t>Debug / Simulator Overview</w:t>
      </w:r>
      <w:r w:rsidRPr="00431386">
        <w:rPr>
          <w:sz w:val="18"/>
          <w:lang w:val="en-US"/>
          <w:rPrChange w:id="6" w:author="Дмитрий Огурецкий" w:date="2018-10-21T11:31:00Z">
            <w:rPr>
              <w:sz w:val="18"/>
            </w:rPr>
          </w:rPrChange>
        </w:rPr>
        <w:t xml:space="preserve"> 1. Simulated </w:t>
      </w:r>
      <w:proofErr w:type="spellStart"/>
      <w:r w:rsidRPr="00431386">
        <w:rPr>
          <w:sz w:val="18"/>
          <w:lang w:val="en-US"/>
          <w:rPrChange w:id="7" w:author="Дмитрий Огурецкий" w:date="2018-10-21T11:31:00Z">
            <w:rPr>
              <w:sz w:val="18"/>
            </w:rPr>
          </w:rPrChange>
        </w:rPr>
        <w:t>Nextion</w:t>
      </w:r>
      <w:proofErr w:type="spellEnd"/>
      <w:r w:rsidRPr="00431386">
        <w:rPr>
          <w:sz w:val="18"/>
          <w:lang w:val="en-US"/>
          <w:rPrChange w:id="8" w:author="Дмитрий Огурецкий" w:date="2018-10-21T11:31:00Z">
            <w:rPr>
              <w:sz w:val="18"/>
            </w:rPr>
          </w:rPrChange>
        </w:rPr>
        <w:t xml:space="preserve"> … &lt;</w:t>
      </w:r>
      <w:proofErr w:type="spellStart"/>
      <w:r w:rsidRPr="00431386">
        <w:rPr>
          <w:sz w:val="18"/>
          <w:lang w:val="en-US"/>
          <w:rPrChange w:id="9" w:author="Дмитрий Огурецкий" w:date="2018-10-21T11:31:00Z">
            <w:rPr>
              <w:sz w:val="18"/>
            </w:rPr>
          </w:rPrChange>
        </w:rPr>
        <w:t>goto</w:t>
      </w:r>
      <w:proofErr w:type="spellEnd"/>
      <w:r w:rsidRPr="00431386">
        <w:rPr>
          <w:sz w:val="18"/>
          <w:lang w:val="en-US"/>
          <w:rPrChange w:id="10" w:author="Дмитрий Огурецкий" w:date="2018-10-21T11:31:00Z">
            <w:rPr>
              <w:sz w:val="18"/>
            </w:rPr>
          </w:rPrChange>
        </w:rPr>
        <w:t>&gt; 2. Operations Menu … &lt;</w:t>
      </w:r>
      <w:proofErr w:type="spellStart"/>
      <w:r w:rsidRPr="00431386">
        <w:rPr>
          <w:sz w:val="18"/>
          <w:lang w:val="en-US"/>
          <w:rPrChange w:id="11" w:author="Дмитрий Огурецкий" w:date="2018-10-21T11:31:00Z">
            <w:rPr>
              <w:sz w:val="18"/>
            </w:rPr>
          </w:rPrChange>
        </w:rPr>
        <w:t>goto</w:t>
      </w:r>
      <w:proofErr w:type="spellEnd"/>
      <w:r w:rsidRPr="00431386">
        <w:rPr>
          <w:sz w:val="18"/>
          <w:lang w:val="en-US"/>
          <w:rPrChange w:id="12" w:author="Дмитрий Огурецкий" w:date="2018-10-21T11:31:00Z">
            <w:rPr>
              <w:sz w:val="18"/>
            </w:rPr>
          </w:rPrChange>
        </w:rPr>
        <w:t xml:space="preserve">&gt; 3. Command Redirection … </w:t>
      </w:r>
      <w:r w:rsidRPr="00A0461F">
        <w:rPr>
          <w:sz w:val="18"/>
          <w:lang w:val="en-US"/>
        </w:rPr>
        <w:t>&lt;</w:t>
      </w:r>
      <w:proofErr w:type="spellStart"/>
      <w:r w:rsidRPr="00A0461F">
        <w:rPr>
          <w:sz w:val="18"/>
          <w:lang w:val="en-US"/>
        </w:rPr>
        <w:t>goto</w:t>
      </w:r>
      <w:proofErr w:type="spellEnd"/>
      <w:r w:rsidRPr="00A0461F">
        <w:rPr>
          <w:sz w:val="18"/>
          <w:lang w:val="en-US"/>
        </w:rPr>
        <w:t>&gt; 4. Input Encoding … &lt;</w:t>
      </w:r>
      <w:proofErr w:type="spellStart"/>
      <w:r w:rsidRPr="00A0461F">
        <w:rPr>
          <w:sz w:val="18"/>
          <w:lang w:val="en-US"/>
        </w:rPr>
        <w:t>goto</w:t>
      </w:r>
      <w:proofErr w:type="spellEnd"/>
      <w:r w:rsidRPr="00A0461F">
        <w:rPr>
          <w:sz w:val="18"/>
          <w:lang w:val="en-US"/>
        </w:rPr>
        <w:t>&gt; 5. Instruction Input … &lt;</w:t>
      </w:r>
      <w:proofErr w:type="spellStart"/>
      <w:r w:rsidRPr="00A0461F">
        <w:rPr>
          <w:sz w:val="18"/>
          <w:lang w:val="en-US"/>
        </w:rPr>
        <w:t>goto</w:t>
      </w:r>
      <w:proofErr w:type="spellEnd"/>
      <w:r w:rsidRPr="00A0461F">
        <w:rPr>
          <w:sz w:val="18"/>
          <w:lang w:val="en-US"/>
        </w:rPr>
        <w:t xml:space="preserve">&gt; </w:t>
      </w:r>
    </w:p>
    <w:p w:rsidR="009C312B" w:rsidRPr="00A0461F" w:rsidRDefault="00847A99">
      <w:pPr>
        <w:rPr>
          <w:lang w:val="en-US"/>
        </w:rPr>
      </w:pPr>
      <w:r w:rsidRPr="00A0461F">
        <w:rPr>
          <w:sz w:val="18"/>
          <w:lang w:val="en-US"/>
        </w:rPr>
        <w:t xml:space="preserve">    </w:t>
      </w:r>
      <w:r>
        <w:rPr>
          <w:noProof/>
        </w:rPr>
        <w:drawing>
          <wp:inline distT="0" distB="0" distL="0" distR="0">
            <wp:extent cx="5715000" cy="4572000"/>
            <wp:effectExtent l="0" t="0" r="0" b="0"/>
            <wp:docPr id="25" name="Drawing 24" descr="4ab0c360-c23d-4605-8f1f-56f429ef1116.jpg"/>
            <wp:cNvGraphicFramePr/>
            <a:graphic xmlns:a="http://schemas.openxmlformats.org/drawingml/2006/main">
              <a:graphicData uri="http://schemas.openxmlformats.org/drawingml/2006/picture">
                <pic:pic xmlns:pic="http://schemas.openxmlformats.org/drawingml/2006/picture">
                  <pic:nvPicPr>
                    <pic:cNvPr id="0" name="Picture 24" descr="4ab0c360-c23d-4605-8f1f-56f429ef1116.jpg"/>
                    <pic:cNvPicPr>
                      <a:picLocks noChangeAspect="1"/>
                    </pic:cNvPicPr>
                  </pic:nvPicPr>
                  <pic:blipFill>
                    <a:blip r:embed="rId34"/>
                    <a:stretch>
                      <a:fillRect/>
                    </a:stretch>
                  </pic:blipFill>
                  <pic:spPr>
                    <a:xfrm>
                      <a:off x="0" y="0"/>
                      <a:ext cx="5715000" cy="4572000"/>
                    </a:xfrm>
                    <a:prstGeom prst="rect">
                      <a:avLst/>
                    </a:prstGeom>
                  </pic:spPr>
                </pic:pic>
              </a:graphicData>
            </a:graphic>
          </wp:inline>
        </w:drawing>
      </w:r>
      <w:r w:rsidRPr="00A0461F">
        <w:rPr>
          <w:sz w:val="18"/>
          <w:lang w:val="en-US"/>
        </w:rPr>
        <w:t xml:space="preserve">   </w:t>
      </w:r>
    </w:p>
    <w:p w:rsidR="009C312B" w:rsidRPr="00A0461F" w:rsidRDefault="009C312B">
      <w:pPr>
        <w:rPr>
          <w:lang w:val="en-US"/>
        </w:rPr>
      </w:pPr>
    </w:p>
    <w:p w:rsidR="009C312B" w:rsidRPr="0050500F" w:rsidRDefault="00847A99">
      <w:pPr>
        <w:spacing w:before="21"/>
        <w:rPr>
          <w:lang w:val="en-US"/>
        </w:rPr>
      </w:pPr>
      <w:r w:rsidRPr="0050500F">
        <w:rPr>
          <w:b/>
          <w:sz w:val="18"/>
          <w:lang w:val="en-US"/>
        </w:rPr>
        <w:t xml:space="preserve">1. Simulated </w:t>
      </w:r>
      <w:proofErr w:type="spellStart"/>
      <w:r w:rsidRPr="0050500F">
        <w:rPr>
          <w:b/>
          <w:sz w:val="18"/>
          <w:lang w:val="en-US"/>
        </w:rPr>
        <w:t>Nextion</w:t>
      </w:r>
      <w:proofErr w:type="spellEnd"/>
      <w:r w:rsidRPr="0050500F">
        <w:rPr>
          <w:sz w:val="18"/>
          <w:lang w:val="en-US"/>
        </w:rPr>
        <w:t xml:space="preserve"> </w:t>
      </w:r>
    </w:p>
    <w:p w:rsidR="009C312B" w:rsidRPr="0050500F" w:rsidRDefault="00847A99">
      <w:pPr>
        <w:spacing w:before="18"/>
        <w:rPr>
          <w:lang w:val="en-US"/>
        </w:rPr>
      </w:pPr>
      <w:r w:rsidRPr="0050500F">
        <w:rPr>
          <w:sz w:val="18"/>
          <w:lang w:val="en-US"/>
        </w:rPr>
        <w:lastRenderedPageBreak/>
        <w:t xml:space="preserve">This is a simulation – this is not an emulation. Purpose of the simulation is to aid in debugging commands Timers will not be precision under any Windows OS RTC is simulated, GPIO is not simulated EEPROM is simulated with le located </w:t>
      </w:r>
      <w:proofErr w:type="spellStart"/>
      <w:r w:rsidRPr="0050500F">
        <w:rPr>
          <w:sz w:val="18"/>
          <w:lang w:val="en-US"/>
        </w:rPr>
        <w:t>Nextion</w:t>
      </w:r>
      <w:proofErr w:type="spellEnd"/>
      <w:r w:rsidRPr="0050500F">
        <w:rPr>
          <w:sz w:val="18"/>
          <w:lang w:val="en-US"/>
        </w:rPr>
        <w:t xml:space="preserve"> Editor/</w:t>
      </w:r>
      <w:proofErr w:type="spellStart"/>
      <w:r w:rsidRPr="0050500F">
        <w:rPr>
          <w:sz w:val="18"/>
          <w:lang w:val="en-US"/>
        </w:rPr>
        <w:t>eeprom.bin</w:t>
      </w:r>
      <w:proofErr w:type="spellEnd"/>
      <w:r w:rsidRPr="0050500F">
        <w:rPr>
          <w:sz w:val="18"/>
          <w:lang w:val="en-US"/>
        </w:rPr>
        <w:t xml:space="preserve"> Note: EEPROM adheres to 4 byte boundaries when writing Users may write to any address, but must care for data until boundary. </w:t>
      </w:r>
    </w:p>
    <w:p w:rsidR="009C312B" w:rsidRPr="0050500F" w:rsidRDefault="00847A99">
      <w:pPr>
        <w:spacing w:before="21"/>
        <w:rPr>
          <w:lang w:val="en-US"/>
        </w:rPr>
      </w:pPr>
      <w:r w:rsidRPr="0050500F">
        <w:rPr>
          <w:b/>
          <w:sz w:val="18"/>
          <w:lang w:val="en-US"/>
        </w:rPr>
        <w:t>2. Operations Menu</w:t>
      </w:r>
      <w:r w:rsidRPr="0050500F">
        <w:rPr>
          <w:sz w:val="18"/>
          <w:lang w:val="en-US"/>
        </w:rPr>
        <w:t xml:space="preserve"> </w:t>
      </w:r>
    </w:p>
    <w:p w:rsidR="009C312B" w:rsidRPr="0050500F" w:rsidRDefault="00847A99">
      <w:pPr>
        <w:spacing w:before="18"/>
        <w:rPr>
          <w:lang w:val="en-US"/>
        </w:rPr>
      </w:pPr>
      <w:r w:rsidRPr="0050500F">
        <w:rPr>
          <w:sz w:val="18"/>
          <w:lang w:val="en-US"/>
        </w:rPr>
        <w:t xml:space="preserve">Upload, Synchronize RTC time and Reboot device. </w:t>
      </w:r>
    </w:p>
    <w:p w:rsidR="009C312B" w:rsidRPr="0050500F" w:rsidRDefault="00847A99">
      <w:pPr>
        <w:spacing w:before="21"/>
        <w:rPr>
          <w:lang w:val="en-US"/>
        </w:rPr>
      </w:pPr>
      <w:r w:rsidRPr="0050500F">
        <w:rPr>
          <w:b/>
          <w:sz w:val="18"/>
          <w:lang w:val="en-US"/>
        </w:rPr>
        <w:t>3. Command Redirection</w:t>
      </w:r>
      <w:r w:rsidRPr="0050500F">
        <w:rPr>
          <w:sz w:val="18"/>
          <w:lang w:val="en-US"/>
        </w:rPr>
        <w:t xml:space="preserve"> </w:t>
      </w:r>
    </w:p>
    <w:p w:rsidR="009C312B" w:rsidRPr="0050500F" w:rsidRDefault="00847A99">
      <w:pPr>
        <w:spacing w:before="18"/>
        <w:rPr>
          <w:lang w:val="en-US"/>
        </w:rPr>
      </w:pPr>
      <w:r w:rsidRPr="0050500F">
        <w:rPr>
          <w:sz w:val="18"/>
          <w:lang w:val="en-US"/>
        </w:rPr>
        <w:t xml:space="preserve">Simulator only, </w:t>
      </w:r>
      <w:proofErr w:type="spellStart"/>
      <w:r w:rsidRPr="0050500F">
        <w:rPr>
          <w:sz w:val="18"/>
          <w:lang w:val="en-US"/>
        </w:rPr>
        <w:t>Nextion</w:t>
      </w:r>
      <w:proofErr w:type="spellEnd"/>
      <w:r w:rsidRPr="0050500F">
        <w:rPr>
          <w:sz w:val="18"/>
          <w:lang w:val="en-US"/>
        </w:rPr>
        <w:t xml:space="preserve"> device only, or both. Only one (</w:t>
      </w:r>
      <w:proofErr w:type="spellStart"/>
      <w:r w:rsidRPr="0050500F">
        <w:rPr>
          <w:sz w:val="18"/>
          <w:lang w:val="en-US"/>
        </w:rPr>
        <w:t>Nextion</w:t>
      </w:r>
      <w:proofErr w:type="spellEnd"/>
      <w:r w:rsidRPr="0050500F">
        <w:rPr>
          <w:sz w:val="18"/>
          <w:lang w:val="en-US"/>
        </w:rPr>
        <w:t xml:space="preserve"> device or User MCU) can be connected at a time When one is selected, the other is not available. </w:t>
      </w:r>
    </w:p>
    <w:p w:rsidR="009C312B" w:rsidRPr="0050500F" w:rsidRDefault="00847A99">
      <w:pPr>
        <w:spacing w:before="21"/>
        <w:rPr>
          <w:lang w:val="en-US"/>
        </w:rPr>
      </w:pPr>
      <w:r w:rsidRPr="0050500F">
        <w:rPr>
          <w:b/>
          <w:sz w:val="18"/>
          <w:lang w:val="en-US"/>
        </w:rPr>
        <w:t>4. Input Encoding</w:t>
      </w:r>
      <w:r w:rsidRPr="0050500F">
        <w:rPr>
          <w:sz w:val="18"/>
          <w:lang w:val="en-US"/>
        </w:rPr>
        <w:t xml:space="preserve"> </w:t>
      </w:r>
    </w:p>
    <w:p w:rsidR="009C312B" w:rsidRPr="0050500F" w:rsidRDefault="00847A99">
      <w:pPr>
        <w:spacing w:before="18"/>
        <w:rPr>
          <w:lang w:val="en-US"/>
        </w:rPr>
      </w:pPr>
      <w:r w:rsidRPr="0050500F">
        <w:rPr>
          <w:sz w:val="18"/>
          <w:lang w:val="en-US"/>
        </w:rPr>
        <w:t xml:space="preserve">Character Encoding to use for input </w:t>
      </w:r>
    </w:p>
    <w:p w:rsidR="009C312B" w:rsidRPr="0050500F" w:rsidRDefault="00847A99">
      <w:pPr>
        <w:spacing w:before="21"/>
        <w:rPr>
          <w:lang w:val="en-US"/>
        </w:rPr>
      </w:pPr>
      <w:r w:rsidRPr="0050500F">
        <w:rPr>
          <w:b/>
          <w:sz w:val="18"/>
          <w:lang w:val="en-US"/>
        </w:rPr>
        <w:t>5. Instruction Input</w:t>
      </w:r>
      <w:r w:rsidRPr="0050500F">
        <w:rPr>
          <w:sz w:val="18"/>
          <w:lang w:val="en-US"/>
        </w:rPr>
        <w:t xml:space="preserve"> </w:t>
      </w:r>
    </w:p>
    <w:p w:rsidR="009C312B" w:rsidRPr="0050500F" w:rsidRDefault="00847A99">
      <w:pPr>
        <w:spacing w:before="18"/>
        <w:rPr>
          <w:lang w:val="en-US"/>
        </w:rPr>
      </w:pPr>
      <w:r w:rsidRPr="0050500F">
        <w:rPr>
          <w:sz w:val="18"/>
          <w:lang w:val="en-US"/>
        </w:rPr>
        <w:t xml:space="preserve">text command input of any non-block Instructions (excludes if, for and while) Toggle hex mode to ensure byte precision in input. (Answers the question of how to input less frequently used characters) </w:t>
      </w:r>
    </w:p>
    <w:p w:rsidR="009C312B" w:rsidRPr="0050500F" w:rsidRDefault="00847A99">
      <w:pPr>
        <w:spacing w:before="21"/>
        <w:rPr>
          <w:lang w:val="en-US"/>
        </w:rPr>
      </w:pPr>
      <w:r w:rsidRPr="0050500F">
        <w:rPr>
          <w:b/>
          <w:sz w:val="18"/>
          <w:lang w:val="en-US"/>
        </w:rPr>
        <w:t>6. Simulator Return</w:t>
      </w:r>
      <w:r w:rsidRPr="0050500F">
        <w:rPr>
          <w:sz w:val="18"/>
          <w:lang w:val="en-US"/>
        </w:rPr>
        <w:t xml:space="preserve"> </w:t>
      </w:r>
    </w:p>
    <w:p w:rsidR="009C312B" w:rsidRPr="0050500F" w:rsidRDefault="00847A99">
      <w:pPr>
        <w:spacing w:before="18"/>
        <w:rPr>
          <w:lang w:val="en-US"/>
        </w:rPr>
      </w:pPr>
      <w:r w:rsidRPr="0050500F">
        <w:rPr>
          <w:sz w:val="18"/>
          <w:lang w:val="en-US"/>
        </w:rPr>
        <w:t xml:space="preserve">Any Return Data or print commands from Simulator will display here Expected to be </w:t>
      </w:r>
      <w:proofErr w:type="spellStart"/>
      <w:r w:rsidRPr="0050500F">
        <w:rPr>
          <w:sz w:val="18"/>
          <w:lang w:val="en-US"/>
        </w:rPr>
        <w:t>sufcient</w:t>
      </w:r>
      <w:proofErr w:type="spellEnd"/>
      <w:r w:rsidRPr="0050500F">
        <w:rPr>
          <w:sz w:val="18"/>
          <w:lang w:val="en-US"/>
        </w:rPr>
        <w:t xml:space="preserve"> to aid in the debugging process Not expected to be full trace logs (Simulator – not emulator) Options added in v0.53 of the </w:t>
      </w:r>
      <w:proofErr w:type="spellStart"/>
      <w:r w:rsidRPr="0050500F">
        <w:rPr>
          <w:sz w:val="18"/>
          <w:lang w:val="en-US"/>
        </w:rPr>
        <w:t>Nextion</w:t>
      </w:r>
      <w:proofErr w:type="spellEnd"/>
      <w:r w:rsidRPr="0050500F">
        <w:rPr>
          <w:sz w:val="18"/>
          <w:lang w:val="en-US"/>
        </w:rPr>
        <w:t xml:space="preserve"> Editor View in Hex or String </w:t>
      </w:r>
      <w:proofErr w:type="gramStart"/>
      <w:r w:rsidRPr="0050500F">
        <w:rPr>
          <w:sz w:val="18"/>
          <w:lang w:val="en-US"/>
        </w:rPr>
        <w:t>format</w:t>
      </w:r>
      <w:proofErr w:type="gramEnd"/>
      <w:r w:rsidRPr="0050500F">
        <w:rPr>
          <w:sz w:val="18"/>
          <w:lang w:val="en-US"/>
        </w:rPr>
        <w:t xml:space="preserve"> View Line by Line (</w:t>
      </w:r>
      <w:proofErr w:type="spellStart"/>
      <w:r w:rsidRPr="0050500F">
        <w:rPr>
          <w:sz w:val="18"/>
          <w:lang w:val="en-US"/>
        </w:rPr>
        <w:t>ÿÿÿ</w:t>
      </w:r>
      <w:proofErr w:type="spellEnd"/>
      <w:r w:rsidRPr="0050500F">
        <w:rPr>
          <w:sz w:val="18"/>
          <w:lang w:val="en-US"/>
        </w:rPr>
        <w:t xml:space="preserve"> terminations), or by Total bytes in Hex Context Menu (right click) to: Copy HEX, Copy STR, Copy HEX+STR </w:t>
      </w:r>
    </w:p>
    <w:p w:rsidR="009C312B" w:rsidRPr="0050500F" w:rsidRDefault="00847A99">
      <w:pPr>
        <w:spacing w:before="21"/>
        <w:rPr>
          <w:lang w:val="en-US"/>
        </w:rPr>
      </w:pPr>
      <w:r w:rsidRPr="0050500F">
        <w:rPr>
          <w:b/>
          <w:sz w:val="18"/>
          <w:lang w:val="en-US"/>
        </w:rPr>
        <w:t>7. User MCU Return</w:t>
      </w:r>
      <w:r w:rsidRPr="0050500F">
        <w:rPr>
          <w:sz w:val="18"/>
          <w:lang w:val="en-US"/>
        </w:rPr>
        <w:t xml:space="preserve"> </w:t>
      </w:r>
    </w:p>
    <w:p w:rsidR="009C312B" w:rsidRPr="0050500F" w:rsidRDefault="00847A99">
      <w:pPr>
        <w:spacing w:before="18"/>
        <w:rPr>
          <w:lang w:val="en-US"/>
        </w:rPr>
      </w:pPr>
      <w:r w:rsidRPr="0050500F">
        <w:rPr>
          <w:sz w:val="18"/>
          <w:lang w:val="en-US"/>
        </w:rPr>
        <w:t xml:space="preserve">Any Return Data or print commands from </w:t>
      </w:r>
      <w:proofErr w:type="spellStart"/>
      <w:r w:rsidRPr="0050500F">
        <w:rPr>
          <w:sz w:val="18"/>
          <w:lang w:val="en-US"/>
        </w:rPr>
        <w:t>Nextion</w:t>
      </w:r>
      <w:proofErr w:type="spellEnd"/>
      <w:r w:rsidRPr="0050500F">
        <w:rPr>
          <w:sz w:val="18"/>
          <w:lang w:val="en-US"/>
        </w:rPr>
        <w:t xml:space="preserve">/MCU will display here Expected to be </w:t>
      </w:r>
      <w:proofErr w:type="spellStart"/>
      <w:r w:rsidRPr="0050500F">
        <w:rPr>
          <w:sz w:val="18"/>
          <w:lang w:val="en-US"/>
        </w:rPr>
        <w:t>sufcient</w:t>
      </w:r>
      <w:proofErr w:type="spellEnd"/>
      <w:r w:rsidRPr="0050500F">
        <w:rPr>
          <w:sz w:val="18"/>
          <w:lang w:val="en-US"/>
        </w:rPr>
        <w:t xml:space="preserve"> to aid in the debugging process Not expected to be full trace logs (Simulator – not emulator) Options added in v0.53 of the </w:t>
      </w:r>
      <w:proofErr w:type="spellStart"/>
      <w:r w:rsidRPr="0050500F">
        <w:rPr>
          <w:sz w:val="18"/>
          <w:lang w:val="en-US"/>
        </w:rPr>
        <w:t>Nextion</w:t>
      </w:r>
      <w:proofErr w:type="spellEnd"/>
      <w:r w:rsidRPr="0050500F">
        <w:rPr>
          <w:sz w:val="18"/>
          <w:lang w:val="en-US"/>
        </w:rPr>
        <w:t xml:space="preserve"> Editor View in Hex or String </w:t>
      </w:r>
      <w:proofErr w:type="gramStart"/>
      <w:r w:rsidRPr="0050500F">
        <w:rPr>
          <w:sz w:val="18"/>
          <w:lang w:val="en-US"/>
        </w:rPr>
        <w:t>format</w:t>
      </w:r>
      <w:proofErr w:type="gramEnd"/>
      <w:r w:rsidRPr="0050500F">
        <w:rPr>
          <w:sz w:val="18"/>
          <w:lang w:val="en-US"/>
        </w:rPr>
        <w:t xml:space="preserve"> View Line by Line (</w:t>
      </w:r>
      <w:proofErr w:type="spellStart"/>
      <w:r w:rsidRPr="0050500F">
        <w:rPr>
          <w:sz w:val="18"/>
          <w:lang w:val="en-US"/>
        </w:rPr>
        <w:t>ÿÿÿ</w:t>
      </w:r>
      <w:proofErr w:type="spellEnd"/>
      <w:r w:rsidRPr="0050500F">
        <w:rPr>
          <w:sz w:val="18"/>
          <w:lang w:val="en-US"/>
        </w:rPr>
        <w:t xml:space="preserve"> terminations), or by Total bytes in Hex Context Menu (right click) to: Copy HEX, Copy STR, Copy HEX+STR </w:t>
      </w:r>
      <w:r w:rsidRPr="0050500F">
        <w:rPr>
          <w:b/>
          <w:sz w:val="18"/>
          <w:lang w:val="en-US"/>
        </w:rPr>
        <w:t>8. Input Selection</w:t>
      </w:r>
      <w:r w:rsidRPr="0050500F">
        <w:rPr>
          <w:sz w:val="18"/>
          <w:lang w:val="en-US"/>
        </w:rPr>
        <w:t xml:space="preserve"> </w:t>
      </w:r>
    </w:p>
    <w:p w:rsidR="009C312B" w:rsidRPr="0050500F" w:rsidRDefault="00847A99">
      <w:pPr>
        <w:spacing w:before="18"/>
        <w:rPr>
          <w:lang w:val="en-US"/>
        </w:rPr>
      </w:pPr>
      <w:r w:rsidRPr="0050500F">
        <w:rPr>
          <w:sz w:val="18"/>
          <w:lang w:val="en-US"/>
        </w:rPr>
        <w:t>Keyboard input is the default simulator input method. Toggle to User MCU input to have user MCU interact with Simulator Select Com Port of user MCU, MCU operating baud rate and then Start Only one (</w:t>
      </w:r>
      <w:proofErr w:type="spellStart"/>
      <w:r w:rsidRPr="0050500F">
        <w:rPr>
          <w:sz w:val="18"/>
          <w:lang w:val="en-US"/>
        </w:rPr>
        <w:t>Nextion</w:t>
      </w:r>
      <w:proofErr w:type="spellEnd"/>
      <w:r w:rsidRPr="0050500F">
        <w:rPr>
          <w:sz w:val="18"/>
          <w:lang w:val="en-US"/>
        </w:rPr>
        <w:t xml:space="preserve"> device or User MCU) can be connected at a time </w:t>
      </w:r>
    </w:p>
    <w:p w:rsidR="009C312B" w:rsidRPr="00A0461F" w:rsidRDefault="00847A99">
      <w:pPr>
        <w:rPr>
          <w:lang w:val="en-US"/>
        </w:rPr>
      </w:pPr>
      <w:r w:rsidRPr="0050500F">
        <w:rPr>
          <w:sz w:val="18"/>
          <w:lang w:val="en-US"/>
        </w:rPr>
        <w:t xml:space="preserve">    </w:t>
      </w:r>
      <w:r>
        <w:rPr>
          <w:noProof/>
        </w:rPr>
        <w:drawing>
          <wp:inline distT="0" distB="0" distL="0" distR="0">
            <wp:extent cx="1428750" cy="885825"/>
            <wp:effectExtent l="0" t="0" r="0" b="0"/>
            <wp:docPr id="26" name="Drawing 25" descr="7d9a7f8f-b9da-4e5e-89fc-f76113fd60c6.png"/>
            <wp:cNvGraphicFramePr/>
            <a:graphic xmlns:a="http://schemas.openxmlformats.org/drawingml/2006/main">
              <a:graphicData uri="http://schemas.openxmlformats.org/drawingml/2006/picture">
                <pic:pic xmlns:pic="http://schemas.openxmlformats.org/drawingml/2006/picture">
                  <pic:nvPicPr>
                    <pic:cNvPr id="0" name="Picture 25" descr="7d9a7f8f-b9da-4e5e-89fc-f76113fd60c6.png"/>
                    <pic:cNvPicPr>
                      <a:picLocks noChangeAspect="1"/>
                    </pic:cNvPicPr>
                  </pic:nvPicPr>
                  <pic:blipFill>
                    <a:blip r:embed="rId35"/>
                    <a:stretch>
                      <a:fillRect/>
                    </a:stretch>
                  </pic:blipFill>
                  <pic:spPr>
                    <a:xfrm>
                      <a:off x="0" y="0"/>
                      <a:ext cx="1428750" cy="885825"/>
                    </a:xfrm>
                    <a:prstGeom prst="rect">
                      <a:avLst/>
                    </a:prstGeom>
                  </pic:spPr>
                </pic:pic>
              </a:graphicData>
            </a:graphic>
          </wp:inline>
        </w:drawing>
      </w:r>
      <w:r w:rsidRPr="00A0461F">
        <w:rPr>
          <w:sz w:val="18"/>
          <w:lang w:val="en-US"/>
        </w:rPr>
        <w:t xml:space="preserve">   </w:t>
      </w:r>
    </w:p>
    <w:p w:rsidR="009C312B" w:rsidRPr="00A0461F" w:rsidRDefault="009C312B">
      <w:pPr>
        <w:rPr>
          <w:lang w:val="en-US"/>
        </w:rPr>
      </w:pPr>
    </w:p>
    <w:p w:rsidR="009C312B" w:rsidRPr="0050500F" w:rsidRDefault="00847A99">
      <w:pPr>
        <w:spacing w:before="21"/>
        <w:rPr>
          <w:lang w:val="en-US"/>
        </w:rPr>
      </w:pPr>
      <w:r w:rsidRPr="0050500F">
        <w:rPr>
          <w:b/>
          <w:sz w:val="18"/>
          <w:lang w:val="en-US"/>
        </w:rPr>
        <w:t xml:space="preserve">9. Connected </w:t>
      </w:r>
      <w:proofErr w:type="spellStart"/>
      <w:r w:rsidRPr="0050500F">
        <w:rPr>
          <w:b/>
          <w:sz w:val="18"/>
          <w:lang w:val="en-US"/>
        </w:rPr>
        <w:t>Nextion</w:t>
      </w:r>
      <w:proofErr w:type="spellEnd"/>
      <w:r w:rsidRPr="0050500F">
        <w:rPr>
          <w:b/>
          <w:sz w:val="18"/>
          <w:lang w:val="en-US"/>
        </w:rPr>
        <w:t xml:space="preserve"> </w:t>
      </w:r>
      <w:proofErr w:type="spellStart"/>
      <w:r w:rsidRPr="0050500F">
        <w:rPr>
          <w:b/>
          <w:sz w:val="18"/>
          <w:lang w:val="en-US"/>
        </w:rPr>
        <w:t>Identication</w:t>
      </w:r>
      <w:proofErr w:type="spellEnd"/>
      <w:r w:rsidRPr="0050500F">
        <w:rPr>
          <w:sz w:val="18"/>
          <w:lang w:val="en-US"/>
        </w:rPr>
        <w:t xml:space="preserve"> </w:t>
      </w:r>
    </w:p>
    <w:p w:rsidR="009C312B" w:rsidRPr="0050500F" w:rsidRDefault="00847A99">
      <w:pPr>
        <w:spacing w:before="18"/>
        <w:rPr>
          <w:lang w:val="en-US"/>
        </w:rPr>
      </w:pPr>
      <w:r w:rsidRPr="0050500F">
        <w:rPr>
          <w:sz w:val="18"/>
          <w:lang w:val="en-US"/>
        </w:rPr>
        <w:t xml:space="preserve">When </w:t>
      </w:r>
      <w:proofErr w:type="spellStart"/>
      <w:r w:rsidRPr="0050500F">
        <w:rPr>
          <w:sz w:val="18"/>
          <w:lang w:val="en-US"/>
        </w:rPr>
        <w:t>Nextion</w:t>
      </w:r>
      <w:proofErr w:type="spellEnd"/>
      <w:r w:rsidRPr="0050500F">
        <w:rPr>
          <w:sz w:val="18"/>
          <w:lang w:val="en-US"/>
        </w:rPr>
        <w:t xml:space="preserve"> is connected to Simulator, portions of connect string is shown here. </w:t>
      </w:r>
    </w:p>
    <w:p w:rsidR="009C312B" w:rsidRPr="0050500F" w:rsidRDefault="00847A99">
      <w:pPr>
        <w:spacing w:before="21"/>
        <w:rPr>
          <w:lang w:val="en-US"/>
        </w:rPr>
      </w:pPr>
      <w:r w:rsidRPr="0050500F">
        <w:rPr>
          <w:b/>
          <w:sz w:val="18"/>
          <w:lang w:val="en-US"/>
        </w:rPr>
        <w:t>10. Waveform Generator</w:t>
      </w:r>
      <w:r w:rsidRPr="0050500F">
        <w:rPr>
          <w:sz w:val="18"/>
          <w:lang w:val="en-US"/>
        </w:rPr>
        <w:t xml:space="preserve"> </w:t>
      </w:r>
    </w:p>
    <w:p w:rsidR="009C312B" w:rsidRPr="0050500F" w:rsidRDefault="00847A99">
      <w:pPr>
        <w:spacing w:before="18"/>
        <w:rPr>
          <w:lang w:val="en-US"/>
        </w:rPr>
      </w:pPr>
      <w:r w:rsidRPr="0050500F">
        <w:rPr>
          <w:sz w:val="18"/>
          <w:lang w:val="en-US"/>
        </w:rPr>
        <w:t xml:space="preserve">Click here to show the Waveform Generator </w:t>
      </w:r>
    </w:p>
    <w:p w:rsidR="009C312B" w:rsidRPr="0050500F" w:rsidRDefault="00847A99">
      <w:pPr>
        <w:spacing w:before="21"/>
        <w:rPr>
          <w:lang w:val="en-US"/>
        </w:rPr>
      </w:pPr>
      <w:r w:rsidRPr="0050500F">
        <w:rPr>
          <w:b/>
          <w:sz w:val="18"/>
          <w:lang w:val="en-US"/>
        </w:rPr>
        <w:t>11. Waveform Generator Options</w:t>
      </w:r>
      <w:r w:rsidRPr="0050500F">
        <w:rPr>
          <w:sz w:val="18"/>
          <w:lang w:val="en-US"/>
        </w:rPr>
        <w:t xml:space="preserve"> </w:t>
      </w:r>
    </w:p>
    <w:p w:rsidR="009C312B" w:rsidRPr="0050500F" w:rsidRDefault="00847A99">
      <w:pPr>
        <w:spacing w:before="18"/>
        <w:rPr>
          <w:lang w:val="en-US"/>
        </w:rPr>
      </w:pPr>
      <w:r w:rsidRPr="0050500F">
        <w:rPr>
          <w:sz w:val="18"/>
          <w:lang w:val="en-US"/>
        </w:rPr>
        <w:t xml:space="preserve">Sinewave or random waveform input at selected intervals. Expected to be </w:t>
      </w:r>
      <w:proofErr w:type="spellStart"/>
      <w:r w:rsidRPr="0050500F">
        <w:rPr>
          <w:sz w:val="18"/>
          <w:lang w:val="en-US"/>
        </w:rPr>
        <w:t>sufcient</w:t>
      </w:r>
      <w:proofErr w:type="spellEnd"/>
      <w:r w:rsidRPr="0050500F">
        <w:rPr>
          <w:sz w:val="18"/>
          <w:lang w:val="en-US"/>
        </w:rPr>
        <w:t xml:space="preserve"> to aid in the debugging process Not expected to be an oscilloscope (Simulator – not emulator) </w:t>
      </w:r>
    </w:p>
    <w:p w:rsidR="009C312B" w:rsidRPr="0050500F" w:rsidRDefault="00847A99">
      <w:pPr>
        <w:spacing w:before="21"/>
        <w:rPr>
          <w:lang w:val="en-US"/>
        </w:rPr>
      </w:pPr>
      <w:r w:rsidRPr="0050500F">
        <w:rPr>
          <w:b/>
          <w:sz w:val="18"/>
          <w:lang w:val="en-US"/>
        </w:rPr>
        <w:t xml:space="preserve">12. </w:t>
      </w:r>
      <w:proofErr w:type="spellStart"/>
      <w:r w:rsidRPr="0050500F">
        <w:rPr>
          <w:b/>
          <w:sz w:val="18"/>
          <w:lang w:val="en-US"/>
        </w:rPr>
        <w:t>Nextion</w:t>
      </w:r>
      <w:proofErr w:type="spellEnd"/>
      <w:r w:rsidRPr="0050500F">
        <w:rPr>
          <w:b/>
          <w:sz w:val="18"/>
          <w:lang w:val="en-US"/>
        </w:rPr>
        <w:t xml:space="preserve"> Address</w:t>
      </w:r>
      <w:r w:rsidRPr="0050500F">
        <w:rPr>
          <w:sz w:val="18"/>
          <w:lang w:val="en-US"/>
        </w:rPr>
        <w:t xml:space="preserve"> </w:t>
      </w:r>
    </w:p>
    <w:p w:rsidR="009C312B" w:rsidRPr="0050500F" w:rsidRDefault="00847A99">
      <w:pPr>
        <w:spacing w:before="18"/>
        <w:rPr>
          <w:lang w:val="en-US"/>
        </w:rPr>
      </w:pPr>
      <w:r w:rsidRPr="0050500F">
        <w:rPr>
          <w:sz w:val="18"/>
          <w:lang w:val="en-US"/>
        </w:rPr>
        <w:t xml:space="preserve">Default is 0 – </w:t>
      </w:r>
      <w:proofErr w:type="spellStart"/>
      <w:r w:rsidRPr="0050500F">
        <w:rPr>
          <w:sz w:val="18"/>
          <w:lang w:val="en-US"/>
        </w:rPr>
        <w:t>Nextion</w:t>
      </w:r>
      <w:proofErr w:type="spellEnd"/>
      <w:r w:rsidRPr="0050500F">
        <w:rPr>
          <w:sz w:val="18"/>
          <w:lang w:val="en-US"/>
        </w:rPr>
        <w:t xml:space="preserve"> normal mode, 256 to 2815 in address mode. Address will only apply to specialized advanced applications. </w:t>
      </w:r>
    </w:p>
    <w:p w:rsidR="009C312B" w:rsidRPr="0050500F" w:rsidRDefault="00847A99">
      <w:pPr>
        <w:spacing w:before="60"/>
        <w:rPr>
          <w:lang w:val="en-US"/>
        </w:rPr>
      </w:pPr>
      <w:r w:rsidRPr="0050500F">
        <w:rPr>
          <w:sz w:val="18"/>
          <w:lang w:val="en-US"/>
        </w:rPr>
        <w:t xml:space="preserve">Contact Us </w:t>
      </w:r>
    </w:p>
    <w:p w:rsidR="009C312B" w:rsidRPr="0050500F" w:rsidRDefault="00847A99">
      <w:pPr>
        <w:spacing w:before="37"/>
        <w:rPr>
          <w:lang w:val="en-US"/>
        </w:rPr>
      </w:pPr>
      <w:r w:rsidRPr="0050500F">
        <w:rPr>
          <w:sz w:val="18"/>
          <w:lang w:val="en-US"/>
        </w:rPr>
        <w:lastRenderedPageBreak/>
        <w:t xml:space="preserve">FAQs </w:t>
      </w:r>
    </w:p>
    <w:p w:rsidR="009C312B" w:rsidRPr="0050500F" w:rsidRDefault="00847A99">
      <w:pPr>
        <w:rPr>
          <w:lang w:val="en-US"/>
        </w:rPr>
      </w:pPr>
      <w:r w:rsidRPr="0050500F">
        <w:rPr>
          <w:b/>
          <w:sz w:val="18"/>
          <w:lang w:val="en-US"/>
        </w:rPr>
        <w:t>RESOURCES</w:t>
      </w:r>
      <w:r w:rsidRPr="0050500F">
        <w:rPr>
          <w:sz w:val="18"/>
          <w:lang w:val="en-US"/>
        </w:rPr>
        <w:t xml:space="preserve"> </w:t>
      </w:r>
    </w:p>
    <w:p w:rsidR="009C312B" w:rsidRPr="0050500F" w:rsidRDefault="00847A99">
      <w:pPr>
        <w:spacing w:before="24"/>
        <w:rPr>
          <w:lang w:val="en-US"/>
        </w:rPr>
      </w:pPr>
      <w:r w:rsidRPr="0050500F">
        <w:rPr>
          <w:sz w:val="18"/>
          <w:lang w:val="en-US"/>
        </w:rPr>
        <w:t xml:space="preserve">NEXTION Editor </w:t>
      </w:r>
    </w:p>
    <w:p w:rsidR="009C312B" w:rsidRPr="0050500F" w:rsidRDefault="00847A99">
      <w:pPr>
        <w:spacing w:before="18"/>
        <w:rPr>
          <w:lang w:val="en-US"/>
        </w:rPr>
      </w:pPr>
      <w:r w:rsidRPr="0050500F">
        <w:rPr>
          <w:sz w:val="18"/>
          <w:lang w:val="en-US"/>
        </w:rPr>
        <w:t xml:space="preserve">Editor Guide </w:t>
      </w:r>
    </w:p>
    <w:p w:rsidR="009C312B" w:rsidRPr="0050500F" w:rsidRDefault="00847A99">
      <w:pPr>
        <w:spacing w:before="18"/>
        <w:rPr>
          <w:lang w:val="en-US"/>
        </w:rPr>
      </w:pPr>
      <w:r w:rsidRPr="0050500F">
        <w:rPr>
          <w:sz w:val="18"/>
          <w:lang w:val="en-US"/>
        </w:rPr>
        <w:t xml:space="preserve">Instruction Set </w:t>
      </w:r>
    </w:p>
    <w:p w:rsidR="009C312B" w:rsidRPr="0050500F" w:rsidRDefault="00847A99">
      <w:pPr>
        <w:spacing w:before="37"/>
        <w:rPr>
          <w:lang w:val="en-US"/>
        </w:rPr>
      </w:pPr>
      <w:r w:rsidRPr="0050500F">
        <w:rPr>
          <w:sz w:val="18"/>
          <w:lang w:val="en-US"/>
        </w:rPr>
        <w:t xml:space="preserve">Datasheets </w:t>
      </w:r>
    </w:p>
    <w:p w:rsidR="009C312B" w:rsidRPr="0050500F" w:rsidRDefault="00847A99">
      <w:pPr>
        <w:rPr>
          <w:lang w:val="en-US"/>
        </w:rPr>
      </w:pPr>
      <w:r w:rsidRPr="0050500F">
        <w:rPr>
          <w:b/>
          <w:sz w:val="18"/>
          <w:lang w:val="en-US"/>
        </w:rPr>
        <w:t>CONTACT INFO</w:t>
      </w:r>
      <w:r w:rsidRPr="0050500F">
        <w:rPr>
          <w:sz w:val="18"/>
          <w:lang w:val="en-US"/>
        </w:rPr>
        <w:t xml:space="preserve"> </w:t>
      </w:r>
    </w:p>
    <w:p w:rsidR="009C312B" w:rsidRPr="0050500F" w:rsidRDefault="00847A99">
      <w:pPr>
        <w:spacing w:before="24"/>
        <w:rPr>
          <w:lang w:val="en-US"/>
        </w:rPr>
      </w:pPr>
      <w:r w:rsidRPr="0050500F">
        <w:rPr>
          <w:b/>
          <w:sz w:val="18"/>
          <w:lang w:val="en-US"/>
        </w:rPr>
        <w:t>Address: </w:t>
      </w:r>
      <w:r w:rsidRPr="0050500F">
        <w:rPr>
          <w:sz w:val="18"/>
          <w:lang w:val="en-US"/>
        </w:rPr>
        <w:t xml:space="preserve">8F, Building No.9, </w:t>
      </w:r>
    </w:p>
    <w:p w:rsidR="009C312B" w:rsidRPr="0050500F" w:rsidRDefault="00847A99">
      <w:pPr>
        <w:rPr>
          <w:lang w:val="en-US"/>
        </w:rPr>
      </w:pPr>
      <w:proofErr w:type="spellStart"/>
      <w:r w:rsidRPr="0050500F">
        <w:rPr>
          <w:sz w:val="18"/>
          <w:lang w:val="en-US"/>
        </w:rPr>
        <w:t>Banri</w:t>
      </w:r>
      <w:proofErr w:type="spellEnd"/>
      <w:r w:rsidRPr="0050500F">
        <w:rPr>
          <w:sz w:val="18"/>
          <w:lang w:val="en-US"/>
        </w:rPr>
        <w:t xml:space="preserve"> </w:t>
      </w:r>
      <w:proofErr w:type="spellStart"/>
      <w:r w:rsidRPr="0050500F">
        <w:rPr>
          <w:sz w:val="18"/>
          <w:lang w:val="en-US"/>
        </w:rPr>
        <w:t>wowi</w:t>
      </w:r>
      <w:proofErr w:type="spellEnd"/>
      <w:r w:rsidRPr="0050500F">
        <w:rPr>
          <w:sz w:val="18"/>
          <w:lang w:val="en-US"/>
        </w:rPr>
        <w:t xml:space="preserve">, </w:t>
      </w:r>
      <w:proofErr w:type="spellStart"/>
      <w:r w:rsidRPr="0050500F">
        <w:rPr>
          <w:sz w:val="18"/>
          <w:lang w:val="en-US"/>
        </w:rPr>
        <w:t>Tongsha</w:t>
      </w:r>
      <w:proofErr w:type="spellEnd"/>
      <w:r w:rsidRPr="0050500F">
        <w:rPr>
          <w:sz w:val="18"/>
          <w:lang w:val="en-US"/>
        </w:rPr>
        <w:t xml:space="preserve"> Road No.32 </w:t>
      </w:r>
    </w:p>
    <w:p w:rsidR="009C312B" w:rsidRPr="0050500F" w:rsidRDefault="00847A99">
      <w:pPr>
        <w:rPr>
          <w:lang w:val="en-US"/>
        </w:rPr>
      </w:pPr>
      <w:r w:rsidRPr="0050500F">
        <w:rPr>
          <w:sz w:val="18"/>
          <w:lang w:val="en-US"/>
        </w:rPr>
        <w:t xml:space="preserve">, Nanshan Dist., Shenzhen, GD, </w:t>
      </w:r>
    </w:p>
    <w:p w:rsidR="009C312B" w:rsidRPr="0050500F" w:rsidRDefault="00847A99">
      <w:pPr>
        <w:rPr>
          <w:lang w:val="en-US"/>
        </w:rPr>
      </w:pPr>
      <w:r w:rsidRPr="0050500F">
        <w:rPr>
          <w:sz w:val="18"/>
          <w:lang w:val="en-US"/>
        </w:rPr>
        <w:t xml:space="preserve">China </w:t>
      </w:r>
    </w:p>
    <w:p w:rsidR="009C312B" w:rsidRPr="0050500F" w:rsidRDefault="00847A99">
      <w:pPr>
        <w:spacing w:before="18"/>
        <w:rPr>
          <w:lang w:val="en-US"/>
        </w:rPr>
      </w:pPr>
      <w:r w:rsidRPr="0050500F">
        <w:rPr>
          <w:b/>
          <w:sz w:val="18"/>
          <w:lang w:val="en-US"/>
        </w:rPr>
        <w:t>Postal Code:  </w:t>
      </w:r>
      <w:r w:rsidRPr="0050500F">
        <w:rPr>
          <w:sz w:val="18"/>
          <w:lang w:val="en-US"/>
        </w:rPr>
        <w:t xml:space="preserve">518000 China </w:t>
      </w:r>
    </w:p>
    <w:p w:rsidR="009C312B" w:rsidRPr="0050500F" w:rsidRDefault="00847A99">
      <w:pPr>
        <w:spacing w:before="18"/>
        <w:rPr>
          <w:lang w:val="en-US"/>
        </w:rPr>
      </w:pPr>
      <w:r w:rsidRPr="0050500F">
        <w:rPr>
          <w:b/>
          <w:sz w:val="18"/>
          <w:lang w:val="en-US"/>
        </w:rPr>
        <w:t>Telephone:</w:t>
      </w:r>
      <w:r w:rsidRPr="0050500F">
        <w:rPr>
          <w:sz w:val="18"/>
          <w:lang w:val="en-US"/>
        </w:rPr>
        <w:t xml:space="preserve">  +86-755-27955416       </w:t>
      </w:r>
    </w:p>
    <w:p w:rsidR="009C312B" w:rsidRPr="0050500F" w:rsidRDefault="00847A99">
      <w:pPr>
        <w:spacing w:before="52"/>
        <w:rPr>
          <w:lang w:val="en-US"/>
        </w:rPr>
      </w:pPr>
      <w:r w:rsidRPr="0050500F">
        <w:rPr>
          <w:sz w:val="18"/>
          <w:lang w:val="en-US"/>
        </w:rPr>
        <w:t xml:space="preserve">© Copyright 2011 - 2018 ITEAD STUDIO All Right Reserved </w:t>
      </w:r>
      <w:r>
        <w:rPr>
          <w:sz w:val="18"/>
        </w:rPr>
        <w:t></w:t>
      </w:r>
      <w:r w:rsidRPr="0050500F">
        <w:rPr>
          <w:sz w:val="18"/>
          <w:lang w:val="en-US"/>
        </w:rPr>
        <w:t xml:space="preserve"> </w:t>
      </w:r>
      <w:r>
        <w:rPr>
          <w:sz w:val="18"/>
        </w:rPr>
        <w:t></w:t>
      </w:r>
      <w:r w:rsidRPr="0050500F">
        <w:rPr>
          <w:sz w:val="18"/>
          <w:lang w:val="en-US"/>
        </w:rPr>
        <w:t xml:space="preserve"> </w:t>
      </w:r>
      <w:r>
        <w:rPr>
          <w:sz w:val="18"/>
        </w:rPr>
        <w:t></w:t>
      </w:r>
      <w:r w:rsidRPr="0050500F">
        <w:rPr>
          <w:sz w:val="18"/>
          <w:lang w:val="en-US"/>
        </w:rPr>
        <w:t xml:space="preserve"> </w:t>
      </w:r>
      <w:r>
        <w:rPr>
          <w:sz w:val="18"/>
        </w:rPr>
        <w:t></w:t>
      </w:r>
    </w:p>
    <w:sectPr w:rsidR="009C312B" w:rsidRPr="00505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No Continue [RUS by Daymarius]">
    <w:panose1 w:val="020B0600000000000000"/>
    <w:charset w:val="00"/>
    <w:family w:val="swiss"/>
    <w:pitch w:val="variable"/>
    <w:sig w:usb0="8000022F" w:usb1="0000004A"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3627"/>
    <w:multiLevelType w:val="multilevel"/>
    <w:tmpl w:val="575E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56D46"/>
    <w:multiLevelType w:val="multilevel"/>
    <w:tmpl w:val="B61E2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B34E7"/>
    <w:multiLevelType w:val="hybridMultilevel"/>
    <w:tmpl w:val="8E6C2B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E42BE5"/>
    <w:multiLevelType w:val="hybridMultilevel"/>
    <w:tmpl w:val="5DA4F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59674F"/>
    <w:multiLevelType w:val="hybridMultilevel"/>
    <w:tmpl w:val="5DA4F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0E5965"/>
    <w:multiLevelType w:val="multilevel"/>
    <w:tmpl w:val="5B8C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907F7"/>
    <w:multiLevelType w:val="hybridMultilevel"/>
    <w:tmpl w:val="99829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Огурецкий">
    <w15:presenceInfo w15:providerId="Windows Live" w15:userId="13cde93f7673b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2B"/>
    <w:rsid w:val="00014315"/>
    <w:rsid w:val="0002608F"/>
    <w:rsid w:val="00277C07"/>
    <w:rsid w:val="00346CA4"/>
    <w:rsid w:val="003E2F54"/>
    <w:rsid w:val="00431386"/>
    <w:rsid w:val="0050500F"/>
    <w:rsid w:val="00522495"/>
    <w:rsid w:val="00556C72"/>
    <w:rsid w:val="005C4B9F"/>
    <w:rsid w:val="00606B6A"/>
    <w:rsid w:val="007622C9"/>
    <w:rsid w:val="007706EC"/>
    <w:rsid w:val="00847A99"/>
    <w:rsid w:val="00892563"/>
    <w:rsid w:val="00945DEE"/>
    <w:rsid w:val="009C312B"/>
    <w:rsid w:val="009C6BF0"/>
    <w:rsid w:val="00A0461F"/>
    <w:rsid w:val="00A05894"/>
    <w:rsid w:val="00A531B6"/>
    <w:rsid w:val="00B576A1"/>
    <w:rsid w:val="00B97B29"/>
    <w:rsid w:val="00BB2BB5"/>
    <w:rsid w:val="00BF6D77"/>
    <w:rsid w:val="00D70F31"/>
    <w:rsid w:val="00D85A19"/>
    <w:rsid w:val="00F76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852C"/>
  <w15:docId w15:val="{DA525B9C-CB94-4A90-A394-6E8D66F1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313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4313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31386"/>
    <w:rPr>
      <w:rFonts w:ascii="Times New Roman" w:eastAsia="Times New Roman" w:hAnsi="Times New Roman" w:cs="Times New Roman"/>
      <w:b/>
      <w:bCs/>
      <w:sz w:val="27"/>
      <w:szCs w:val="27"/>
    </w:rPr>
  </w:style>
  <w:style w:type="paragraph" w:styleId="a3">
    <w:name w:val="Balloon Text"/>
    <w:basedOn w:val="a"/>
    <w:link w:val="a4"/>
    <w:uiPriority w:val="99"/>
    <w:semiHidden/>
    <w:unhideWhenUsed/>
    <w:rsid w:val="0043138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31386"/>
    <w:rPr>
      <w:rFonts w:ascii="Segoe UI" w:hAnsi="Segoe UI" w:cs="Segoe UI"/>
      <w:sz w:val="18"/>
      <w:szCs w:val="18"/>
    </w:rPr>
  </w:style>
  <w:style w:type="character" w:customStyle="1" w:styleId="40">
    <w:name w:val="Заголовок 4 Знак"/>
    <w:basedOn w:val="a0"/>
    <w:link w:val="4"/>
    <w:uiPriority w:val="9"/>
    <w:rsid w:val="00431386"/>
    <w:rPr>
      <w:rFonts w:asciiTheme="majorHAnsi" w:eastAsiaTheme="majorEastAsia" w:hAnsiTheme="majorHAnsi" w:cstheme="majorBidi"/>
      <w:i/>
      <w:iCs/>
      <w:color w:val="2E74B5" w:themeColor="accent1" w:themeShade="BF"/>
    </w:rPr>
  </w:style>
  <w:style w:type="paragraph" w:styleId="a5">
    <w:name w:val="List Paragraph"/>
    <w:basedOn w:val="a"/>
    <w:uiPriority w:val="34"/>
    <w:qFormat/>
    <w:rsid w:val="00945DEE"/>
    <w:pPr>
      <w:ind w:left="720"/>
      <w:contextualSpacing/>
    </w:pPr>
  </w:style>
  <w:style w:type="character" w:styleId="a6">
    <w:name w:val="Hyperlink"/>
    <w:basedOn w:val="a0"/>
    <w:uiPriority w:val="99"/>
    <w:semiHidden/>
    <w:unhideWhenUsed/>
    <w:rsid w:val="00B576A1"/>
    <w:rPr>
      <w:color w:val="0000FF"/>
      <w:u w:val="single"/>
    </w:rPr>
  </w:style>
  <w:style w:type="paragraph" w:styleId="a7">
    <w:name w:val="Normal (Web)"/>
    <w:basedOn w:val="a"/>
    <w:uiPriority w:val="99"/>
    <w:unhideWhenUsed/>
    <w:rsid w:val="00B576A1"/>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556C72"/>
    <w:rPr>
      <w:b/>
      <w:bCs/>
    </w:rPr>
  </w:style>
  <w:style w:type="character" w:styleId="a9">
    <w:name w:val="Emphasis"/>
    <w:basedOn w:val="a0"/>
    <w:uiPriority w:val="20"/>
    <w:qFormat/>
    <w:rsid w:val="00556C72"/>
    <w:rPr>
      <w:i/>
      <w:iCs/>
    </w:rPr>
  </w:style>
  <w:style w:type="character" w:customStyle="1" w:styleId="mw-headline">
    <w:name w:val="mw-headline"/>
    <w:basedOn w:val="a0"/>
    <w:rsid w:val="00B9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59317">
      <w:bodyDiv w:val="1"/>
      <w:marLeft w:val="0"/>
      <w:marRight w:val="0"/>
      <w:marTop w:val="0"/>
      <w:marBottom w:val="0"/>
      <w:divBdr>
        <w:top w:val="none" w:sz="0" w:space="0" w:color="auto"/>
        <w:left w:val="none" w:sz="0" w:space="0" w:color="auto"/>
        <w:bottom w:val="none" w:sz="0" w:space="0" w:color="auto"/>
        <w:right w:val="none" w:sz="0" w:space="0" w:color="auto"/>
      </w:divBdr>
    </w:div>
    <w:div w:id="150676233">
      <w:bodyDiv w:val="1"/>
      <w:marLeft w:val="0"/>
      <w:marRight w:val="0"/>
      <w:marTop w:val="0"/>
      <w:marBottom w:val="0"/>
      <w:divBdr>
        <w:top w:val="none" w:sz="0" w:space="0" w:color="auto"/>
        <w:left w:val="none" w:sz="0" w:space="0" w:color="auto"/>
        <w:bottom w:val="none" w:sz="0" w:space="0" w:color="auto"/>
        <w:right w:val="none" w:sz="0" w:space="0" w:color="auto"/>
      </w:divBdr>
    </w:div>
    <w:div w:id="163666011">
      <w:bodyDiv w:val="1"/>
      <w:marLeft w:val="0"/>
      <w:marRight w:val="0"/>
      <w:marTop w:val="0"/>
      <w:marBottom w:val="0"/>
      <w:divBdr>
        <w:top w:val="none" w:sz="0" w:space="0" w:color="auto"/>
        <w:left w:val="none" w:sz="0" w:space="0" w:color="auto"/>
        <w:bottom w:val="none" w:sz="0" w:space="0" w:color="auto"/>
        <w:right w:val="none" w:sz="0" w:space="0" w:color="auto"/>
      </w:divBdr>
    </w:div>
    <w:div w:id="203761499">
      <w:bodyDiv w:val="1"/>
      <w:marLeft w:val="0"/>
      <w:marRight w:val="0"/>
      <w:marTop w:val="0"/>
      <w:marBottom w:val="0"/>
      <w:divBdr>
        <w:top w:val="none" w:sz="0" w:space="0" w:color="auto"/>
        <w:left w:val="none" w:sz="0" w:space="0" w:color="auto"/>
        <w:bottom w:val="none" w:sz="0" w:space="0" w:color="auto"/>
        <w:right w:val="none" w:sz="0" w:space="0" w:color="auto"/>
      </w:divBdr>
    </w:div>
    <w:div w:id="210114759">
      <w:bodyDiv w:val="1"/>
      <w:marLeft w:val="0"/>
      <w:marRight w:val="0"/>
      <w:marTop w:val="0"/>
      <w:marBottom w:val="0"/>
      <w:divBdr>
        <w:top w:val="none" w:sz="0" w:space="0" w:color="auto"/>
        <w:left w:val="none" w:sz="0" w:space="0" w:color="auto"/>
        <w:bottom w:val="none" w:sz="0" w:space="0" w:color="auto"/>
        <w:right w:val="none" w:sz="0" w:space="0" w:color="auto"/>
      </w:divBdr>
    </w:div>
    <w:div w:id="213784798">
      <w:bodyDiv w:val="1"/>
      <w:marLeft w:val="0"/>
      <w:marRight w:val="0"/>
      <w:marTop w:val="0"/>
      <w:marBottom w:val="0"/>
      <w:divBdr>
        <w:top w:val="none" w:sz="0" w:space="0" w:color="auto"/>
        <w:left w:val="none" w:sz="0" w:space="0" w:color="auto"/>
        <w:bottom w:val="none" w:sz="0" w:space="0" w:color="auto"/>
        <w:right w:val="none" w:sz="0" w:space="0" w:color="auto"/>
      </w:divBdr>
    </w:div>
    <w:div w:id="245696464">
      <w:bodyDiv w:val="1"/>
      <w:marLeft w:val="0"/>
      <w:marRight w:val="0"/>
      <w:marTop w:val="0"/>
      <w:marBottom w:val="0"/>
      <w:divBdr>
        <w:top w:val="none" w:sz="0" w:space="0" w:color="auto"/>
        <w:left w:val="none" w:sz="0" w:space="0" w:color="auto"/>
        <w:bottom w:val="none" w:sz="0" w:space="0" w:color="auto"/>
        <w:right w:val="none" w:sz="0" w:space="0" w:color="auto"/>
      </w:divBdr>
    </w:div>
    <w:div w:id="248973282">
      <w:bodyDiv w:val="1"/>
      <w:marLeft w:val="0"/>
      <w:marRight w:val="0"/>
      <w:marTop w:val="0"/>
      <w:marBottom w:val="0"/>
      <w:divBdr>
        <w:top w:val="none" w:sz="0" w:space="0" w:color="auto"/>
        <w:left w:val="none" w:sz="0" w:space="0" w:color="auto"/>
        <w:bottom w:val="none" w:sz="0" w:space="0" w:color="auto"/>
        <w:right w:val="none" w:sz="0" w:space="0" w:color="auto"/>
      </w:divBdr>
    </w:div>
    <w:div w:id="359010284">
      <w:bodyDiv w:val="1"/>
      <w:marLeft w:val="0"/>
      <w:marRight w:val="0"/>
      <w:marTop w:val="0"/>
      <w:marBottom w:val="0"/>
      <w:divBdr>
        <w:top w:val="none" w:sz="0" w:space="0" w:color="auto"/>
        <w:left w:val="none" w:sz="0" w:space="0" w:color="auto"/>
        <w:bottom w:val="none" w:sz="0" w:space="0" w:color="auto"/>
        <w:right w:val="none" w:sz="0" w:space="0" w:color="auto"/>
      </w:divBdr>
    </w:div>
    <w:div w:id="415791195">
      <w:bodyDiv w:val="1"/>
      <w:marLeft w:val="0"/>
      <w:marRight w:val="0"/>
      <w:marTop w:val="0"/>
      <w:marBottom w:val="0"/>
      <w:divBdr>
        <w:top w:val="none" w:sz="0" w:space="0" w:color="auto"/>
        <w:left w:val="none" w:sz="0" w:space="0" w:color="auto"/>
        <w:bottom w:val="none" w:sz="0" w:space="0" w:color="auto"/>
        <w:right w:val="none" w:sz="0" w:space="0" w:color="auto"/>
      </w:divBdr>
    </w:div>
    <w:div w:id="542717873">
      <w:bodyDiv w:val="1"/>
      <w:marLeft w:val="0"/>
      <w:marRight w:val="0"/>
      <w:marTop w:val="0"/>
      <w:marBottom w:val="0"/>
      <w:divBdr>
        <w:top w:val="none" w:sz="0" w:space="0" w:color="auto"/>
        <w:left w:val="none" w:sz="0" w:space="0" w:color="auto"/>
        <w:bottom w:val="none" w:sz="0" w:space="0" w:color="auto"/>
        <w:right w:val="none" w:sz="0" w:space="0" w:color="auto"/>
      </w:divBdr>
    </w:div>
    <w:div w:id="805389017">
      <w:bodyDiv w:val="1"/>
      <w:marLeft w:val="0"/>
      <w:marRight w:val="0"/>
      <w:marTop w:val="0"/>
      <w:marBottom w:val="0"/>
      <w:divBdr>
        <w:top w:val="none" w:sz="0" w:space="0" w:color="auto"/>
        <w:left w:val="none" w:sz="0" w:space="0" w:color="auto"/>
        <w:bottom w:val="none" w:sz="0" w:space="0" w:color="auto"/>
        <w:right w:val="none" w:sz="0" w:space="0" w:color="auto"/>
      </w:divBdr>
    </w:div>
    <w:div w:id="860557226">
      <w:bodyDiv w:val="1"/>
      <w:marLeft w:val="0"/>
      <w:marRight w:val="0"/>
      <w:marTop w:val="0"/>
      <w:marBottom w:val="0"/>
      <w:divBdr>
        <w:top w:val="none" w:sz="0" w:space="0" w:color="auto"/>
        <w:left w:val="none" w:sz="0" w:space="0" w:color="auto"/>
        <w:bottom w:val="none" w:sz="0" w:space="0" w:color="auto"/>
        <w:right w:val="none" w:sz="0" w:space="0" w:color="auto"/>
      </w:divBdr>
    </w:div>
    <w:div w:id="1000278457">
      <w:bodyDiv w:val="1"/>
      <w:marLeft w:val="0"/>
      <w:marRight w:val="0"/>
      <w:marTop w:val="0"/>
      <w:marBottom w:val="0"/>
      <w:divBdr>
        <w:top w:val="none" w:sz="0" w:space="0" w:color="auto"/>
        <w:left w:val="none" w:sz="0" w:space="0" w:color="auto"/>
        <w:bottom w:val="none" w:sz="0" w:space="0" w:color="auto"/>
        <w:right w:val="none" w:sz="0" w:space="0" w:color="auto"/>
      </w:divBdr>
    </w:div>
    <w:div w:id="1028677954">
      <w:bodyDiv w:val="1"/>
      <w:marLeft w:val="0"/>
      <w:marRight w:val="0"/>
      <w:marTop w:val="0"/>
      <w:marBottom w:val="0"/>
      <w:divBdr>
        <w:top w:val="none" w:sz="0" w:space="0" w:color="auto"/>
        <w:left w:val="none" w:sz="0" w:space="0" w:color="auto"/>
        <w:bottom w:val="none" w:sz="0" w:space="0" w:color="auto"/>
        <w:right w:val="none" w:sz="0" w:space="0" w:color="auto"/>
      </w:divBdr>
    </w:div>
    <w:div w:id="1114441411">
      <w:bodyDiv w:val="1"/>
      <w:marLeft w:val="0"/>
      <w:marRight w:val="0"/>
      <w:marTop w:val="0"/>
      <w:marBottom w:val="0"/>
      <w:divBdr>
        <w:top w:val="none" w:sz="0" w:space="0" w:color="auto"/>
        <w:left w:val="none" w:sz="0" w:space="0" w:color="auto"/>
        <w:bottom w:val="none" w:sz="0" w:space="0" w:color="auto"/>
        <w:right w:val="none" w:sz="0" w:space="0" w:color="auto"/>
      </w:divBdr>
    </w:div>
    <w:div w:id="1616137329">
      <w:bodyDiv w:val="1"/>
      <w:marLeft w:val="0"/>
      <w:marRight w:val="0"/>
      <w:marTop w:val="0"/>
      <w:marBottom w:val="0"/>
      <w:divBdr>
        <w:top w:val="none" w:sz="0" w:space="0" w:color="auto"/>
        <w:left w:val="none" w:sz="0" w:space="0" w:color="auto"/>
        <w:bottom w:val="none" w:sz="0" w:space="0" w:color="auto"/>
        <w:right w:val="none" w:sz="0" w:space="0" w:color="auto"/>
      </w:divBdr>
    </w:div>
    <w:div w:id="1960606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hyperlink" Target="https://multitran.ru/c/m.exe?t=4323763_2_1&amp;s1=labels" TargetMode="External"/><Relationship Id="rId34" Type="http://schemas.openxmlformats.org/officeDocument/2006/relationships/image" Target="media/image23.jpeg"/><Relationship Id="rId7" Type="http://schemas.openxmlformats.org/officeDocument/2006/relationships/hyperlink" Target="https://nextion.itead.cc/editor_review/"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image" Target="media/image2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nextion.itead.cc/editor_guide/" TargetMode="Externa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image" Target="media/image21.jpeg"/><Relationship Id="rId37" Type="http://schemas.microsoft.com/office/2011/relationships/people" Target="people.xml"/><Relationship Id="rId5" Type="http://schemas.openxmlformats.org/officeDocument/2006/relationships/hyperlink" Target="https://nextion.itead.cc/editor_guide/"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yperlink" Target="https://multitran.ru/c/m.exe?t=4797389_2_1&amp;s1=customized"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multitran.ru/c/m.exe?t=2195865_2_1&amp;s1=descriptive" TargetMode="External"/><Relationship Id="rId22" Type="http://schemas.openxmlformats.org/officeDocument/2006/relationships/image" Target="media/image13.jpeg"/><Relationship Id="rId27" Type="http://schemas.openxmlformats.org/officeDocument/2006/relationships/hyperlink" Target="https://multitran.ru/c/m.exe?t=4278253_2_1&amp;s1=scrolling%20text" TargetMode="External"/><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22</Pages>
  <Words>6209</Words>
  <Characters>35395</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Дмитрий Огурецкий</cp:lastModifiedBy>
  <cp:revision>10</cp:revision>
  <dcterms:created xsi:type="dcterms:W3CDTF">2018-10-21T08:30:00Z</dcterms:created>
  <dcterms:modified xsi:type="dcterms:W3CDTF">2018-11-20T14:16:00Z</dcterms:modified>
</cp:coreProperties>
</file>